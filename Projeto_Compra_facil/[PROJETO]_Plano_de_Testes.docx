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08D" w:rsidRPr="001D4FEF" w:rsidRDefault="00EB108D" w:rsidP="001D4FEF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right"/>
        <w:rPr>
          <w:b w:val="0"/>
          <w:sz w:val="96"/>
          <w:szCs w:val="96"/>
        </w:rPr>
      </w:pPr>
      <w:r w:rsidRPr="001D4FEF">
        <w:rPr>
          <w:b w:val="0"/>
          <w:sz w:val="96"/>
          <w:szCs w:val="96"/>
        </w:rPr>
        <w:t>Plano de Testes</w:t>
      </w: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jc w:val="right"/>
        <w:rPr>
          <w:rFonts w:cs="Arial"/>
          <w:b/>
          <w:bCs/>
          <w:sz w:val="40"/>
          <w:lang w:val="pt-BR"/>
        </w:rPr>
      </w:pPr>
      <w:r w:rsidRPr="001D4FEF">
        <w:rPr>
          <w:rFonts w:cs="Arial"/>
          <w:b/>
          <w:bCs/>
          <w:sz w:val="40"/>
          <w:lang w:val="pt-BR"/>
        </w:rPr>
        <w:t xml:space="preserve">Cliente: </w:t>
      </w:r>
      <w:r w:rsidR="009759D7">
        <w:rPr>
          <w:rFonts w:cs="Arial"/>
          <w:b/>
          <w:bCs/>
          <w:i/>
          <w:iCs/>
          <w:sz w:val="40"/>
          <w:lang w:val="pt-BR"/>
        </w:rPr>
        <w:t>Ivna Valença</w:t>
      </w:r>
    </w:p>
    <w:p w:rsidR="00EB108D" w:rsidRPr="001D4FEF" w:rsidRDefault="00EB108D" w:rsidP="00EB108D">
      <w:pPr>
        <w:jc w:val="right"/>
        <w:rPr>
          <w:rFonts w:cs="Arial"/>
          <w:sz w:val="40"/>
          <w:lang w:val="pt-BR"/>
        </w:rPr>
      </w:pPr>
    </w:p>
    <w:p w:rsidR="00EB108D" w:rsidRPr="001D4FEF" w:rsidRDefault="00EB108D" w:rsidP="00EB108D">
      <w:pPr>
        <w:pStyle w:val="sistema"/>
        <w:rPr>
          <w:i w:val="0"/>
          <w:color w:val="000000"/>
        </w:rPr>
      </w:pPr>
      <w:proofErr w:type="spellStart"/>
      <w:r w:rsidRPr="001D4FEF">
        <w:rPr>
          <w:i w:val="0"/>
        </w:rPr>
        <w:t>Projeto:</w:t>
      </w:r>
      <w:r w:rsidR="009759D7">
        <w:rPr>
          <w:i w:val="0"/>
          <w:color w:val="000000"/>
        </w:rPr>
        <w:t>Compra</w:t>
      </w:r>
      <w:proofErr w:type="spellEnd"/>
      <w:r w:rsidR="009759D7">
        <w:rPr>
          <w:i w:val="0"/>
          <w:color w:val="000000"/>
        </w:rPr>
        <w:t xml:space="preserve"> Fácil</w:t>
      </w:r>
    </w:p>
    <w:p w:rsidR="00EB108D" w:rsidRPr="001D4FEF" w:rsidRDefault="00EB108D" w:rsidP="00EB108D">
      <w:pPr>
        <w:pStyle w:val="sistema"/>
        <w:rPr>
          <w:i w:val="0"/>
          <w:color w:val="0000FF"/>
        </w:rPr>
      </w:pPr>
      <w:r w:rsidRPr="001D4FEF">
        <w:rPr>
          <w:i w:val="0"/>
        </w:rPr>
        <w:t>Versão:</w:t>
      </w:r>
      <w:r w:rsidR="009759D7">
        <w:rPr>
          <w:i w:val="0"/>
        </w:rPr>
        <w:t>1</w:t>
      </w:r>
      <w:r w:rsidRPr="001D4FEF">
        <w:rPr>
          <w:i w:val="0"/>
        </w:rPr>
        <w:t>.</w:t>
      </w:r>
      <w:r w:rsidR="00372D36">
        <w:rPr>
          <w:i w:val="0"/>
        </w:rPr>
        <w:t>2</w:t>
      </w: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jc w:val="right"/>
        <w:rPr>
          <w:sz w:val="28"/>
          <w:lang w:val="pt-BR"/>
        </w:rPr>
      </w:pPr>
    </w:p>
    <w:p w:rsidR="00EB108D" w:rsidRPr="001D4FEF" w:rsidRDefault="00EB108D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 xml:space="preserve">Equipe: </w:t>
      </w:r>
    </w:p>
    <w:p w:rsidR="00EB108D" w:rsidRPr="001D4FEF" w:rsidRDefault="00562868" w:rsidP="00EB108D">
      <w:pPr>
        <w:jc w:val="right"/>
        <w:rPr>
          <w:sz w:val="28"/>
          <w:lang w:val="pt-BR"/>
        </w:rPr>
      </w:pPr>
      <w:proofErr w:type="spellStart"/>
      <w:r w:rsidRPr="001D4FEF">
        <w:rPr>
          <w:sz w:val="28"/>
          <w:lang w:val="pt-BR"/>
        </w:rPr>
        <w:t>Aluno</w:t>
      </w:r>
      <w:r w:rsidR="009759D7">
        <w:rPr>
          <w:sz w:val="28"/>
          <w:lang w:val="pt-BR"/>
        </w:rPr>
        <w:t>:Robinson</w:t>
      </w:r>
      <w:proofErr w:type="spellEnd"/>
      <w:r w:rsidR="009759D7">
        <w:rPr>
          <w:sz w:val="28"/>
          <w:lang w:val="pt-BR"/>
        </w:rPr>
        <w:t xml:space="preserve"> Costa</w:t>
      </w:r>
    </w:p>
    <w:p w:rsidR="00562868" w:rsidRPr="001D4FEF" w:rsidRDefault="009759D7" w:rsidP="00EB108D">
      <w:pPr>
        <w:jc w:val="right"/>
        <w:rPr>
          <w:sz w:val="28"/>
          <w:lang w:val="pt-BR"/>
        </w:rPr>
      </w:pPr>
      <w:r>
        <w:rPr>
          <w:sz w:val="28"/>
          <w:lang w:val="pt-BR"/>
        </w:rPr>
        <w:t>Aluno: Jomasio Gonçalves</w:t>
      </w:r>
    </w:p>
    <w:p w:rsidR="00EB108D" w:rsidRPr="001D4FEF" w:rsidRDefault="009759D7" w:rsidP="00EB108D">
      <w:pPr>
        <w:jc w:val="right"/>
        <w:rPr>
          <w:lang w:val="pt-BR"/>
        </w:rPr>
        <w:sectPr w:rsidR="00EB108D" w:rsidRPr="001D4FEF" w:rsidSect="0016692A">
          <w:headerReference w:type="default" r:id="rId7"/>
          <w:pgSz w:w="11906" w:h="16838" w:code="9"/>
          <w:pgMar w:top="1134" w:right="1418" w:bottom="2041" w:left="1418" w:header="680" w:footer="680" w:gutter="0"/>
          <w:cols w:space="720"/>
        </w:sectPr>
      </w:pPr>
      <w:r>
        <w:rPr>
          <w:sz w:val="28"/>
          <w:lang w:val="pt-BR"/>
        </w:rPr>
        <w:t>Aluno: André</w:t>
      </w:r>
      <w:r w:rsidR="006B4F87">
        <w:rPr>
          <w:sz w:val="28"/>
          <w:lang w:val="pt-BR"/>
        </w:rPr>
        <w:t xml:space="preserve"> </w:t>
      </w:r>
      <w:proofErr w:type="spellStart"/>
      <w:r w:rsidR="006B4F87">
        <w:rPr>
          <w:sz w:val="28"/>
          <w:lang w:val="pt-BR"/>
        </w:rPr>
        <w:t>Genuino</w:t>
      </w:r>
      <w:proofErr w:type="spellEnd"/>
    </w:p>
    <w:p w:rsidR="001173B8" w:rsidRPr="001D4FEF" w:rsidRDefault="001173B8">
      <w:pPr>
        <w:pStyle w:val="Ttulo"/>
        <w:spacing w:line="288" w:lineRule="auto"/>
        <w:rPr>
          <w:rFonts w:ascii="Calibri" w:hAnsi="Calibri"/>
          <w:lang w:val="pt-BR"/>
        </w:rPr>
      </w:pPr>
      <w:r w:rsidRPr="001D4FEF">
        <w:rPr>
          <w:rFonts w:ascii="Calibri" w:hAnsi="Calibri"/>
          <w:b w:val="0"/>
          <w:sz w:val="20"/>
          <w:lang w:val="pt-BR"/>
        </w:rPr>
        <w:lastRenderedPageBreak/>
        <w:t> </w:t>
      </w:r>
    </w:p>
    <w:p w:rsidR="001173B8" w:rsidRPr="001D4FEF" w:rsidRDefault="001173B8">
      <w:pPr>
        <w:pStyle w:val="Ttulo"/>
        <w:rPr>
          <w:rFonts w:ascii="Calibri" w:hAnsi="Calibri"/>
          <w:lang w:val="pt-BR"/>
        </w:rPr>
      </w:pPr>
      <w:r w:rsidRPr="001D4FEF">
        <w:rPr>
          <w:rFonts w:ascii="Calibri" w:hAnsi="Calibri"/>
          <w:lang w:val="pt-BR"/>
        </w:rPr>
        <w:t>Histórico de Revisões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641"/>
        <w:gridCol w:w="4294"/>
        <w:gridCol w:w="2641"/>
      </w:tblGrid>
      <w:tr w:rsidR="00562868" w:rsidRPr="001D4FEF" w:rsidTr="00293457">
        <w:tc>
          <w:tcPr>
            <w:tcW w:w="1379" w:type="pct"/>
          </w:tcPr>
          <w:p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Data</w:t>
            </w:r>
          </w:p>
        </w:tc>
        <w:tc>
          <w:tcPr>
            <w:tcW w:w="2242" w:type="pct"/>
          </w:tcPr>
          <w:p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379" w:type="pct"/>
          </w:tcPr>
          <w:p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Autor</w:t>
            </w:r>
          </w:p>
        </w:tc>
      </w:tr>
      <w:tr w:rsidR="00562868" w:rsidRPr="001D4FEF" w:rsidTr="00293457">
        <w:tc>
          <w:tcPr>
            <w:tcW w:w="1379" w:type="pct"/>
          </w:tcPr>
          <w:p w:rsidR="00562868" w:rsidRPr="001D4FEF" w:rsidRDefault="009759D7" w:rsidP="009759D7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30</w:t>
            </w:r>
            <w:r w:rsidR="00562868" w:rsidRPr="001D4FEF">
              <w:rPr>
                <w:rFonts w:ascii="Calibri" w:hAnsi="Calibri"/>
                <w:lang w:val="pt-BR"/>
              </w:rPr>
              <w:t>/</w:t>
            </w:r>
            <w:r>
              <w:rPr>
                <w:rFonts w:ascii="Calibri" w:hAnsi="Calibri"/>
                <w:lang w:val="pt-BR"/>
              </w:rPr>
              <w:t>03</w:t>
            </w:r>
            <w:r w:rsidR="00562868" w:rsidRPr="001D4FEF">
              <w:rPr>
                <w:rFonts w:ascii="Calibri" w:hAnsi="Calibri"/>
                <w:lang w:val="pt-BR"/>
              </w:rPr>
              <w:t>/</w:t>
            </w:r>
            <w:r>
              <w:rPr>
                <w:rFonts w:ascii="Calibri" w:hAnsi="Calibri"/>
                <w:lang w:val="pt-BR"/>
              </w:rPr>
              <w:t>2015</w:t>
            </w:r>
          </w:p>
        </w:tc>
        <w:tc>
          <w:tcPr>
            <w:tcW w:w="2242" w:type="pct"/>
          </w:tcPr>
          <w:p w:rsidR="00562868" w:rsidRPr="001D4FEF" w:rsidRDefault="00562868">
            <w:pPr>
              <w:pStyle w:val="Tabletext"/>
              <w:rPr>
                <w:rFonts w:ascii="Calibri" w:hAnsi="Calibri"/>
                <w:lang w:val="pt-BR"/>
              </w:rPr>
            </w:pPr>
            <w:r w:rsidRPr="001D4FEF">
              <w:rPr>
                <w:rFonts w:ascii="Calibri" w:hAnsi="Calibri"/>
                <w:lang w:val="pt-BR"/>
              </w:rPr>
              <w:t>Release Inicial</w:t>
            </w:r>
          </w:p>
        </w:tc>
        <w:tc>
          <w:tcPr>
            <w:tcW w:w="1379" w:type="pct"/>
          </w:tcPr>
          <w:p w:rsidR="00562868" w:rsidRPr="001D4FEF" w:rsidRDefault="009759D7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Robinson</w:t>
            </w:r>
          </w:p>
        </w:tc>
      </w:tr>
      <w:tr w:rsidR="00562868" w:rsidRPr="001D4FEF" w:rsidTr="00293457">
        <w:tc>
          <w:tcPr>
            <w:tcW w:w="1379" w:type="pct"/>
          </w:tcPr>
          <w:p w:rsidR="00562868" w:rsidRPr="001D4FEF" w:rsidRDefault="009759D7" w:rsidP="001173B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10/04/2015</w:t>
            </w:r>
          </w:p>
        </w:tc>
        <w:tc>
          <w:tcPr>
            <w:tcW w:w="2242" w:type="pct"/>
          </w:tcPr>
          <w:p w:rsidR="00562868" w:rsidRPr="001D4FEF" w:rsidRDefault="00846CB8" w:rsidP="00EB108D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Revisão do documento de plano de requisito de teste</w:t>
            </w:r>
          </w:p>
        </w:tc>
        <w:tc>
          <w:tcPr>
            <w:tcW w:w="1379" w:type="pct"/>
          </w:tcPr>
          <w:p w:rsidR="00562868" w:rsidRPr="001D4FEF" w:rsidRDefault="009759D7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Jomasio</w:t>
            </w:r>
          </w:p>
        </w:tc>
      </w:tr>
      <w:tr w:rsidR="000617CC" w:rsidRPr="001D4FEF" w:rsidTr="00293457">
        <w:tc>
          <w:tcPr>
            <w:tcW w:w="1379" w:type="pct"/>
          </w:tcPr>
          <w:p w:rsidR="000617CC" w:rsidRDefault="000617CC" w:rsidP="001173B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10/04/2015</w:t>
            </w:r>
          </w:p>
        </w:tc>
        <w:tc>
          <w:tcPr>
            <w:tcW w:w="2242" w:type="pct"/>
          </w:tcPr>
          <w:p w:rsidR="000617CC" w:rsidRDefault="0040603F" w:rsidP="0047567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Ajuste na estratégia de teste de risco</w:t>
            </w:r>
          </w:p>
        </w:tc>
        <w:tc>
          <w:tcPr>
            <w:tcW w:w="1379" w:type="pct"/>
          </w:tcPr>
          <w:p w:rsidR="000617CC" w:rsidRDefault="009E175B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Robinson</w:t>
            </w:r>
          </w:p>
        </w:tc>
      </w:tr>
      <w:tr w:rsidR="007A0172" w:rsidRPr="007A0172" w:rsidTr="00293457">
        <w:tc>
          <w:tcPr>
            <w:tcW w:w="1379" w:type="pct"/>
          </w:tcPr>
          <w:p w:rsidR="007A0172" w:rsidRDefault="007A0172" w:rsidP="001173B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11/04/2015</w:t>
            </w:r>
          </w:p>
        </w:tc>
        <w:tc>
          <w:tcPr>
            <w:tcW w:w="2242" w:type="pct"/>
          </w:tcPr>
          <w:p w:rsidR="007A0172" w:rsidRDefault="007A0172" w:rsidP="00EB108D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Excluir </w:t>
            </w:r>
            <w:r w:rsidR="00846CB8">
              <w:rPr>
                <w:rFonts w:ascii="Calibri" w:hAnsi="Calibri"/>
                <w:lang w:val="pt-BR"/>
              </w:rPr>
              <w:t>1.7 Níveis</w:t>
            </w:r>
            <w:r>
              <w:rPr>
                <w:rFonts w:ascii="Calibri" w:hAnsi="Calibri"/>
                <w:lang w:val="pt-BR"/>
              </w:rPr>
              <w:t xml:space="preserve"> de </w:t>
            </w:r>
            <w:proofErr w:type="spellStart"/>
            <w:r>
              <w:rPr>
                <w:rFonts w:ascii="Calibri" w:hAnsi="Calibri"/>
                <w:lang w:val="pt-BR"/>
              </w:rPr>
              <w:t>sequencia</w:t>
            </w:r>
            <w:proofErr w:type="spellEnd"/>
            <w:r>
              <w:rPr>
                <w:rFonts w:ascii="Calibri" w:hAnsi="Calibri"/>
                <w:lang w:val="pt-BR"/>
              </w:rPr>
              <w:t xml:space="preserve"> de teste</w:t>
            </w:r>
          </w:p>
        </w:tc>
        <w:tc>
          <w:tcPr>
            <w:tcW w:w="1379" w:type="pct"/>
          </w:tcPr>
          <w:p w:rsidR="007A0172" w:rsidRDefault="007A0172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Jomasio</w:t>
            </w:r>
          </w:p>
        </w:tc>
      </w:tr>
      <w:tr w:rsidR="007A0172" w:rsidRPr="007A0172" w:rsidTr="00293457">
        <w:tc>
          <w:tcPr>
            <w:tcW w:w="1379" w:type="pct"/>
          </w:tcPr>
          <w:p w:rsidR="007A0172" w:rsidRDefault="007A0172" w:rsidP="001173B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14/</w:t>
            </w:r>
            <w:r w:rsidR="00F21ED8">
              <w:rPr>
                <w:rFonts w:ascii="Calibri" w:hAnsi="Calibri"/>
                <w:lang w:val="pt-BR"/>
              </w:rPr>
              <w:t>04</w:t>
            </w:r>
            <w:r>
              <w:rPr>
                <w:rFonts w:ascii="Calibri" w:hAnsi="Calibri"/>
                <w:lang w:val="pt-BR"/>
              </w:rPr>
              <w:t>/2015</w:t>
            </w:r>
          </w:p>
        </w:tc>
        <w:tc>
          <w:tcPr>
            <w:tcW w:w="2242" w:type="pct"/>
          </w:tcPr>
          <w:p w:rsidR="007A0172" w:rsidRDefault="007A0172" w:rsidP="00EB108D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Alteração na identificação do projeto</w:t>
            </w:r>
          </w:p>
        </w:tc>
        <w:tc>
          <w:tcPr>
            <w:tcW w:w="1379" w:type="pct"/>
          </w:tcPr>
          <w:p w:rsidR="007A0172" w:rsidRDefault="007A0172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Jomasio</w:t>
            </w:r>
          </w:p>
        </w:tc>
      </w:tr>
      <w:tr w:rsidR="00293457" w:rsidRPr="007A0172" w:rsidTr="00293457">
        <w:tc>
          <w:tcPr>
            <w:tcW w:w="1379" w:type="pct"/>
          </w:tcPr>
          <w:p w:rsidR="00293457" w:rsidRDefault="00293457" w:rsidP="001D7FD2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10/05/2015</w:t>
            </w:r>
          </w:p>
        </w:tc>
        <w:tc>
          <w:tcPr>
            <w:tcW w:w="2242" w:type="pct"/>
          </w:tcPr>
          <w:p w:rsidR="00293457" w:rsidRDefault="00293457" w:rsidP="001D7FD2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Ajustando data final do cronograma relativo ao plano de teste</w:t>
            </w:r>
          </w:p>
        </w:tc>
        <w:tc>
          <w:tcPr>
            <w:tcW w:w="1379" w:type="pct"/>
          </w:tcPr>
          <w:p w:rsidR="00293457" w:rsidRDefault="00293457" w:rsidP="001D7FD2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André Genuíno</w:t>
            </w:r>
          </w:p>
        </w:tc>
      </w:tr>
      <w:tr w:rsidR="00293457" w:rsidRPr="007A0172" w:rsidTr="00293457">
        <w:tc>
          <w:tcPr>
            <w:tcW w:w="1379" w:type="pct"/>
          </w:tcPr>
          <w:p w:rsidR="00293457" w:rsidRDefault="00293457" w:rsidP="001173B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14/05/2015</w:t>
            </w:r>
          </w:p>
        </w:tc>
        <w:tc>
          <w:tcPr>
            <w:tcW w:w="2242" w:type="pct"/>
          </w:tcPr>
          <w:p w:rsidR="00293457" w:rsidRDefault="00293457" w:rsidP="00EB108D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Alteração em ferramentas 3.2</w:t>
            </w:r>
          </w:p>
        </w:tc>
        <w:tc>
          <w:tcPr>
            <w:tcW w:w="1379" w:type="pct"/>
          </w:tcPr>
          <w:p w:rsidR="00293457" w:rsidRDefault="00293457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Robinson</w:t>
            </w:r>
          </w:p>
        </w:tc>
      </w:tr>
      <w:tr w:rsidR="00293457" w:rsidRPr="007A0172" w:rsidTr="00293457">
        <w:tc>
          <w:tcPr>
            <w:tcW w:w="1379" w:type="pct"/>
          </w:tcPr>
          <w:p w:rsidR="00293457" w:rsidRDefault="00293457" w:rsidP="001173B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14/05/2015</w:t>
            </w:r>
          </w:p>
        </w:tc>
        <w:tc>
          <w:tcPr>
            <w:tcW w:w="2242" w:type="pct"/>
          </w:tcPr>
          <w:p w:rsidR="00293457" w:rsidRDefault="00293457" w:rsidP="00EB108D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Ajuste na estratégia de teste de risco</w:t>
            </w:r>
          </w:p>
        </w:tc>
        <w:tc>
          <w:tcPr>
            <w:tcW w:w="1379" w:type="pct"/>
          </w:tcPr>
          <w:p w:rsidR="00293457" w:rsidRDefault="00293457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André Genuíno</w:t>
            </w:r>
          </w:p>
        </w:tc>
      </w:tr>
      <w:tr w:rsidR="00293457" w:rsidRPr="00293457" w:rsidTr="00293457">
        <w:tc>
          <w:tcPr>
            <w:tcW w:w="1379" w:type="pct"/>
          </w:tcPr>
          <w:p w:rsidR="00293457" w:rsidRDefault="00293457" w:rsidP="001173B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15/05/2015</w:t>
            </w:r>
          </w:p>
        </w:tc>
        <w:tc>
          <w:tcPr>
            <w:tcW w:w="2242" w:type="pct"/>
          </w:tcPr>
          <w:p w:rsidR="00293457" w:rsidRDefault="00293457" w:rsidP="00EB108D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Ajuste na matriz de Responsabilidade</w:t>
            </w:r>
          </w:p>
        </w:tc>
        <w:tc>
          <w:tcPr>
            <w:tcW w:w="1379" w:type="pct"/>
          </w:tcPr>
          <w:p w:rsidR="00293457" w:rsidRDefault="00293457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André Genuíno</w:t>
            </w:r>
          </w:p>
        </w:tc>
      </w:tr>
      <w:tr w:rsidR="00293457" w:rsidTr="00293457">
        <w:tc>
          <w:tcPr>
            <w:tcW w:w="13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457" w:rsidRDefault="00293457" w:rsidP="001D7FD2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03/06/2015</w:t>
            </w:r>
          </w:p>
        </w:tc>
        <w:tc>
          <w:tcPr>
            <w:tcW w:w="2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457" w:rsidRDefault="00293457" w:rsidP="00293457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Alteração na ordem das datas no histórico de revisões</w:t>
            </w:r>
            <w:r w:rsidR="00992B3B">
              <w:rPr>
                <w:rFonts w:ascii="Calibri" w:hAnsi="Calibri"/>
                <w:lang w:val="pt-BR"/>
              </w:rPr>
              <w:t xml:space="preserve"> e na Versão do Plano de Teste (1.2)</w:t>
            </w:r>
          </w:p>
        </w:tc>
        <w:tc>
          <w:tcPr>
            <w:tcW w:w="13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457" w:rsidRDefault="00293457" w:rsidP="001D7FD2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André Genuíno</w:t>
            </w:r>
          </w:p>
        </w:tc>
      </w:tr>
    </w:tbl>
    <w:p w:rsidR="001173B8" w:rsidRPr="001D4FEF" w:rsidRDefault="001173B8">
      <w:pPr>
        <w:rPr>
          <w:rFonts w:ascii="Calibri" w:hAnsi="Calibri"/>
          <w:lang w:val="pt-BR"/>
        </w:rPr>
      </w:pPr>
    </w:p>
    <w:p w:rsidR="001173B8" w:rsidRPr="001D4FEF" w:rsidRDefault="00193024" w:rsidP="00193024">
      <w:pPr>
        <w:pStyle w:val="Ttulo"/>
        <w:ind w:left="1440" w:firstLine="720"/>
        <w:rPr>
          <w:rFonts w:ascii="Calibri" w:hAnsi="Calibri"/>
          <w:sz w:val="38"/>
          <w:lang w:val="pt-BR"/>
        </w:rPr>
      </w:pP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 w:rsidR="001173B8" w:rsidRPr="001D4FEF">
        <w:rPr>
          <w:rFonts w:ascii="Calibri" w:hAnsi="Calibri"/>
          <w:lang w:val="pt-BR"/>
        </w:rPr>
        <w:br w:type="page"/>
      </w:r>
      <w:r w:rsidR="001173B8" w:rsidRPr="001D4FEF">
        <w:rPr>
          <w:rFonts w:ascii="Calibri" w:hAnsi="Calibri"/>
          <w:sz w:val="38"/>
          <w:lang w:val="pt-BR"/>
        </w:rPr>
        <w:lastRenderedPageBreak/>
        <w:t>Índice</w:t>
      </w:r>
    </w:p>
    <w:p w:rsidR="001173B8" w:rsidRPr="001D4FEF" w:rsidRDefault="001173B8">
      <w:pPr>
        <w:rPr>
          <w:rFonts w:ascii="Calibri" w:hAnsi="Calibri"/>
          <w:sz w:val="22"/>
          <w:lang w:val="pt-BR"/>
        </w:rPr>
      </w:pPr>
    </w:p>
    <w:p w:rsidR="009F7193" w:rsidRDefault="00F70332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1D4FEF">
        <w:rPr>
          <w:rFonts w:ascii="Calibri" w:hAnsi="Calibri"/>
          <w:sz w:val="22"/>
          <w:lang w:val="pt-BR"/>
        </w:rPr>
        <w:fldChar w:fldCharType="begin"/>
      </w:r>
      <w:r w:rsidR="001173B8" w:rsidRPr="001D4FEF">
        <w:rPr>
          <w:rFonts w:ascii="Calibri" w:hAnsi="Calibri"/>
          <w:sz w:val="22"/>
          <w:lang w:val="pt-BR"/>
        </w:rPr>
        <w:instrText xml:space="preserve"> TOC \o "1-3" </w:instrText>
      </w:r>
      <w:r w:rsidRPr="001D4FEF">
        <w:rPr>
          <w:rFonts w:ascii="Calibri" w:hAnsi="Calibri"/>
          <w:sz w:val="22"/>
          <w:lang w:val="pt-BR"/>
        </w:rPr>
        <w:fldChar w:fldCharType="separate"/>
      </w:r>
      <w:r w:rsidR="009F7193" w:rsidRPr="004F32C7">
        <w:rPr>
          <w:rFonts w:ascii="Calibri" w:hAnsi="Calibri"/>
          <w:noProof/>
          <w:lang w:val="pt-BR"/>
        </w:rPr>
        <w:t>1.</w:t>
      </w:r>
      <w:r w:rsidR="009F7193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noProof/>
          <w:lang w:val="pt-BR"/>
        </w:rPr>
        <w:t>Introdução</w:t>
      </w:r>
      <w:r w:rsidR="009F7193">
        <w:rPr>
          <w:noProof/>
        </w:rPr>
        <w:tab/>
      </w:r>
      <w:r>
        <w:rPr>
          <w:noProof/>
        </w:rPr>
        <w:fldChar w:fldCharType="begin"/>
      </w:r>
      <w:r w:rsidR="009F7193">
        <w:rPr>
          <w:noProof/>
        </w:rPr>
        <w:instrText xml:space="preserve"> PAGEREF _Toc242451436 \h </w:instrText>
      </w:r>
      <w:r>
        <w:rPr>
          <w:noProof/>
        </w:rPr>
      </w:r>
      <w:r>
        <w:rPr>
          <w:noProof/>
        </w:rPr>
        <w:fldChar w:fldCharType="separate"/>
      </w:r>
      <w:r w:rsidR="009F7193">
        <w:rPr>
          <w:noProof/>
        </w:rPr>
        <w:t>4</w:t>
      </w:r>
      <w:r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Identificador do plano de teste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_Toc242451437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4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Objetivos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_Toc242451438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4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 Sistema &lt;Projeto&gt;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_Toc242451439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4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_Toc242451440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4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 Negativo: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_Toc242451441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4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Referências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_Toc242451442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4</w:t>
      </w:r>
      <w:r w:rsidR="00F7033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A TESTAR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_Toc242451444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5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Banco de Dados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_Toc242451445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5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Funcional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_Toc242451446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5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Ciclo de Negócios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_Toc242451447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5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da Interface do Usuário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_Toc242451448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5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Performance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_Toc242451449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5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Carga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_Toc242451450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5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Stress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_Toc242451451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5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2.8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Segurança e de Controle de Acesso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_Toc242451452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5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2.9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Falha/Recuperação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_Toc242451453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5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795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2.10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Instalação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_Toc242451454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5</w:t>
      </w:r>
      <w:r w:rsidR="00F7033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Estratégia de Teste</w:t>
      </w:r>
      <w:r w:rsidRPr="007A0172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_Toc242451455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7A0172">
        <w:rPr>
          <w:noProof/>
          <w:lang w:val="pt-BR"/>
        </w:rPr>
        <w:t>6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Tipos de Teste</w:t>
      </w:r>
      <w:r w:rsidRPr="007A0172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_Toc242451456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7A0172">
        <w:rPr>
          <w:noProof/>
          <w:lang w:val="pt-BR"/>
        </w:rPr>
        <w:t>6</w:t>
      </w:r>
      <w:r w:rsidR="00F70332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Integridade de Dados e do Banco de Dados</w:t>
      </w:r>
      <w:r w:rsidRPr="007A0172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_Toc242451457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7A0172">
        <w:rPr>
          <w:noProof/>
          <w:lang w:val="pt-BR"/>
        </w:rPr>
        <w:t>6</w:t>
      </w:r>
      <w:r w:rsidR="00F70332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3.1.2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Funcionalidade</w:t>
      </w:r>
      <w:r w:rsidRPr="007A0172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_Toc242451458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7A0172">
        <w:rPr>
          <w:noProof/>
          <w:lang w:val="pt-BR"/>
        </w:rPr>
        <w:t>6</w:t>
      </w:r>
      <w:r w:rsidR="00F70332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3.1.3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da Interface do Usuário</w:t>
      </w:r>
      <w:r w:rsidRPr="007A0172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_Toc242451459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7A0172">
        <w:rPr>
          <w:noProof/>
          <w:lang w:val="pt-BR"/>
        </w:rPr>
        <w:t>6</w:t>
      </w:r>
      <w:r w:rsidR="00F70332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3.1.4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Performance</w:t>
      </w:r>
      <w:r w:rsidRPr="007A0172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_Toc242451460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7A0172">
        <w:rPr>
          <w:noProof/>
          <w:lang w:val="pt-BR"/>
        </w:rPr>
        <w:t>6</w:t>
      </w:r>
      <w:r w:rsidR="00F70332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3.1.5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Carga</w:t>
      </w:r>
      <w:r w:rsidRPr="007A0172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_Toc242451461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7A0172">
        <w:rPr>
          <w:noProof/>
          <w:lang w:val="pt-BR"/>
        </w:rPr>
        <w:t>7</w:t>
      </w:r>
      <w:r w:rsidR="00F70332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3.1.6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Segurança e Controle de Acesso</w:t>
      </w:r>
      <w:r w:rsidRPr="007A0172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_Toc242451462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7A0172">
        <w:rPr>
          <w:noProof/>
          <w:lang w:val="pt-BR"/>
        </w:rPr>
        <w:t>7</w:t>
      </w:r>
      <w:r w:rsidR="00F70332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3.1.7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Instalação</w:t>
      </w:r>
      <w:r w:rsidRPr="007A0172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_Toc242451463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7A0172">
        <w:rPr>
          <w:noProof/>
          <w:lang w:val="pt-BR"/>
        </w:rPr>
        <w:t>7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Ferramentas</w:t>
      </w:r>
      <w:r w:rsidRPr="007A0172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_Toc242451464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7A0172">
        <w:rPr>
          <w:noProof/>
          <w:lang w:val="pt-BR"/>
        </w:rPr>
        <w:t>7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Riscos</w:t>
      </w:r>
      <w:r w:rsidRPr="007A0172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_Toc242451465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7A0172">
        <w:rPr>
          <w:noProof/>
          <w:lang w:val="pt-BR"/>
        </w:rPr>
        <w:t>8</w:t>
      </w:r>
      <w:r w:rsidR="00F7033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de suspensão e retomada</w:t>
      </w:r>
      <w:r w:rsidRPr="007A0172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_Toc242451466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7A0172">
        <w:rPr>
          <w:noProof/>
          <w:lang w:val="pt-BR"/>
        </w:rPr>
        <w:t>9</w:t>
      </w:r>
      <w:r w:rsidR="00F7033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Matriz de rastreabilidade</w:t>
      </w:r>
      <w:r w:rsidRPr="007A0172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_Toc242451467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7A0172">
        <w:rPr>
          <w:noProof/>
          <w:lang w:val="pt-BR"/>
        </w:rPr>
        <w:t>10</w:t>
      </w:r>
      <w:r w:rsidR="00F7033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Responsabilidades</w:t>
      </w:r>
      <w:r w:rsidRPr="007A0172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_Toc242451468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7A0172">
        <w:rPr>
          <w:noProof/>
          <w:lang w:val="pt-BR"/>
        </w:rPr>
        <w:t>11</w:t>
      </w:r>
      <w:r w:rsidR="00F7033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Necessidade treinamento da equipe</w:t>
      </w:r>
      <w:r w:rsidRPr="007A0172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_Toc242451469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7A0172">
        <w:rPr>
          <w:noProof/>
          <w:lang w:val="pt-BR"/>
        </w:rPr>
        <w:t>12</w:t>
      </w:r>
      <w:r w:rsidR="00F7033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Cobertura dos testes</w:t>
      </w:r>
      <w:r>
        <w:rPr>
          <w:noProof/>
        </w:rPr>
        <w:tab/>
      </w:r>
      <w:r w:rsidR="00F70332">
        <w:rPr>
          <w:noProof/>
        </w:rPr>
        <w:fldChar w:fldCharType="begin"/>
      </w:r>
      <w:r>
        <w:rPr>
          <w:noProof/>
        </w:rPr>
        <w:instrText xml:space="preserve"> PAGEREF _Toc242451470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>
        <w:rPr>
          <w:noProof/>
        </w:rPr>
        <w:t>13</w:t>
      </w:r>
      <w:r w:rsidR="00F7033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Cronograma</w:t>
      </w:r>
      <w:r>
        <w:rPr>
          <w:noProof/>
        </w:rPr>
        <w:tab/>
      </w:r>
      <w:r w:rsidR="00F70332">
        <w:rPr>
          <w:noProof/>
        </w:rPr>
        <w:fldChar w:fldCharType="begin"/>
      </w:r>
      <w:r>
        <w:rPr>
          <w:noProof/>
        </w:rPr>
        <w:instrText xml:space="preserve"> PAGEREF _Toc242451471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>
        <w:rPr>
          <w:noProof/>
        </w:rPr>
        <w:t>14</w:t>
      </w:r>
      <w:r w:rsidR="00F70332">
        <w:rPr>
          <w:noProof/>
        </w:rPr>
        <w:fldChar w:fldCharType="end"/>
      </w:r>
    </w:p>
    <w:p w:rsidR="001173B8" w:rsidRPr="001D4FEF" w:rsidRDefault="00F70332">
      <w:p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fldChar w:fldCharType="end"/>
      </w:r>
      <w:r w:rsidR="001173B8" w:rsidRPr="001D4FEF">
        <w:rPr>
          <w:rFonts w:ascii="Calibri" w:hAnsi="Calibri"/>
          <w:sz w:val="22"/>
          <w:lang w:val="pt-BR"/>
        </w:rPr>
        <w:br w:type="page"/>
      </w:r>
    </w:p>
    <w:p w:rsidR="001173B8" w:rsidRDefault="001173B8">
      <w:pPr>
        <w:pStyle w:val="Ttulo1"/>
        <w:rPr>
          <w:rFonts w:ascii="Calibri" w:hAnsi="Calibri"/>
          <w:sz w:val="26"/>
          <w:lang w:val="pt-BR"/>
        </w:rPr>
      </w:pPr>
      <w:bookmarkStart w:id="1" w:name="_Toc242451436"/>
      <w:r w:rsidRPr="001D4FEF">
        <w:rPr>
          <w:rFonts w:ascii="Calibri" w:hAnsi="Calibri"/>
          <w:sz w:val="26"/>
          <w:lang w:val="pt-BR"/>
        </w:rPr>
        <w:lastRenderedPageBreak/>
        <w:t>Introdução</w:t>
      </w:r>
      <w:bookmarkEnd w:id="1"/>
    </w:p>
    <w:p w:rsidR="000617CC" w:rsidRPr="001D4FEF" w:rsidRDefault="000617CC" w:rsidP="000617CC">
      <w:pPr>
        <w:rPr>
          <w:lang w:val="pt-BR"/>
        </w:rPr>
      </w:pPr>
      <w:r w:rsidRPr="005B10E3">
        <w:rPr>
          <w:rFonts w:asciiTheme="minorHAnsi" w:hAnsiTheme="minorHAnsi" w:cstheme="minorHAnsi"/>
          <w:sz w:val="22"/>
          <w:szCs w:val="22"/>
          <w:lang w:val="pt-BR"/>
        </w:rPr>
        <w:t xml:space="preserve">No plano de teste iremos identificar os recursos necessários para </w:t>
      </w:r>
      <w:r>
        <w:rPr>
          <w:rFonts w:asciiTheme="minorHAnsi" w:hAnsiTheme="minorHAnsi" w:cstheme="minorHAnsi"/>
          <w:sz w:val="22"/>
          <w:szCs w:val="22"/>
          <w:lang w:val="pt-BR"/>
        </w:rPr>
        <w:t>testar</w:t>
      </w:r>
      <w:r w:rsidR="009861B5">
        <w:rPr>
          <w:rFonts w:asciiTheme="minorHAnsi" w:hAnsiTheme="minorHAnsi" w:cstheme="minorHAnsi"/>
          <w:sz w:val="22"/>
          <w:szCs w:val="22"/>
          <w:lang w:val="pt-BR"/>
        </w:rPr>
        <w:t xml:space="preserve"> o </w:t>
      </w:r>
      <w:proofErr w:type="spellStart"/>
      <w:r w:rsidR="009861B5">
        <w:rPr>
          <w:rFonts w:asciiTheme="minorHAnsi" w:hAnsiTheme="minorHAnsi" w:cstheme="minorHAnsi"/>
          <w:sz w:val="22"/>
          <w:szCs w:val="22"/>
          <w:lang w:val="pt-BR"/>
        </w:rPr>
        <w:t>desenvolvimento</w:t>
      </w:r>
      <w:r w:rsidRPr="005B10E3">
        <w:rPr>
          <w:rFonts w:asciiTheme="minorHAnsi" w:hAnsiTheme="minorHAnsi" w:cstheme="minorHAnsi"/>
          <w:sz w:val="22"/>
          <w:szCs w:val="22"/>
          <w:lang w:val="pt-BR"/>
        </w:rPr>
        <w:t>do</w:t>
      </w:r>
      <w:proofErr w:type="spellEnd"/>
      <w:r w:rsidRPr="005B10E3">
        <w:rPr>
          <w:rFonts w:asciiTheme="minorHAnsi" w:hAnsiTheme="minorHAnsi" w:cstheme="minorHAnsi"/>
          <w:sz w:val="22"/>
          <w:szCs w:val="22"/>
          <w:lang w:val="pt-BR"/>
        </w:rPr>
        <w:t xml:space="preserve"> software</w:t>
      </w:r>
      <w:r>
        <w:rPr>
          <w:rFonts w:asciiTheme="minorHAnsi" w:hAnsiTheme="minorHAnsi" w:cstheme="minorHAnsi"/>
          <w:sz w:val="22"/>
          <w:szCs w:val="22"/>
          <w:lang w:val="pt-BR"/>
        </w:rPr>
        <w:t>, desde a criação até o produto final. Os testes serão repetidos para</w:t>
      </w:r>
      <w:r w:rsidRPr="005B10E3">
        <w:rPr>
          <w:rFonts w:asciiTheme="minorHAnsi" w:hAnsiTheme="minorHAnsi" w:cstheme="minorHAnsi"/>
          <w:sz w:val="22"/>
          <w:szCs w:val="22"/>
          <w:lang w:val="pt-BR"/>
        </w:rPr>
        <w:t xml:space="preserve"> a </w:t>
      </w:r>
      <w:proofErr w:type="spellStart"/>
      <w:r w:rsidRPr="005B10E3">
        <w:rPr>
          <w:rFonts w:asciiTheme="minorHAnsi" w:hAnsiTheme="minorHAnsi" w:cstheme="minorHAnsi"/>
          <w:sz w:val="22"/>
          <w:szCs w:val="22"/>
          <w:lang w:val="pt-BR"/>
        </w:rPr>
        <w:t>obte</w:t>
      </w:r>
      <w:r>
        <w:rPr>
          <w:rFonts w:asciiTheme="minorHAnsi" w:hAnsiTheme="minorHAnsi" w:cstheme="minorHAnsi"/>
          <w:sz w:val="22"/>
          <w:szCs w:val="22"/>
          <w:lang w:val="pt-BR"/>
        </w:rPr>
        <w:t>nçãode</w:t>
      </w:r>
      <w:proofErr w:type="spellEnd"/>
      <w:r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Pr="005B10E3">
        <w:rPr>
          <w:rFonts w:asciiTheme="minorHAnsi" w:hAnsiTheme="minorHAnsi" w:cstheme="minorHAnsi"/>
          <w:sz w:val="22"/>
          <w:szCs w:val="22"/>
          <w:lang w:val="pt-BR"/>
        </w:rPr>
        <w:t>um melhor funcionamento do software</w:t>
      </w:r>
      <w:r>
        <w:rPr>
          <w:rFonts w:asciiTheme="minorHAnsi" w:hAnsiTheme="minorHAnsi" w:cstheme="minorHAnsi"/>
          <w:sz w:val="22"/>
          <w:szCs w:val="22"/>
          <w:lang w:val="pt-BR"/>
        </w:rPr>
        <w:t>.</w:t>
      </w:r>
    </w:p>
    <w:p w:rsidR="000617CC" w:rsidRPr="000617CC" w:rsidRDefault="000617CC" w:rsidP="000617CC">
      <w:pPr>
        <w:rPr>
          <w:lang w:val="pt-BR"/>
        </w:rPr>
      </w:pPr>
    </w:p>
    <w:p w:rsidR="009D3D4F" w:rsidRPr="001D4FEF" w:rsidRDefault="009D3D4F" w:rsidP="009D3D4F">
      <w:pPr>
        <w:rPr>
          <w:lang w:val="pt-BR"/>
        </w:rPr>
      </w:pPr>
    </w:p>
    <w:p w:rsidR="009D3D4F" w:rsidRDefault="009D3D4F" w:rsidP="009D3D4F">
      <w:pPr>
        <w:pStyle w:val="Ttulo2"/>
        <w:rPr>
          <w:rFonts w:ascii="Calibri" w:hAnsi="Calibri"/>
          <w:sz w:val="22"/>
          <w:lang w:val="pt-BR"/>
        </w:rPr>
      </w:pPr>
      <w:bookmarkStart w:id="2" w:name="_Toc242451437"/>
      <w:r w:rsidRPr="001D4FEF">
        <w:rPr>
          <w:rFonts w:ascii="Calibri" w:hAnsi="Calibri"/>
          <w:sz w:val="22"/>
          <w:lang w:val="pt-BR"/>
        </w:rPr>
        <w:t>Identificador do plano de teste</w:t>
      </w:r>
      <w:bookmarkEnd w:id="2"/>
    </w:p>
    <w:p w:rsidR="001B3945" w:rsidRPr="001B3945" w:rsidRDefault="001B3945" w:rsidP="001B3945">
      <w:pPr>
        <w:rPr>
          <w:lang w:val="pt-BR"/>
        </w:rPr>
      </w:pPr>
      <w:r>
        <w:rPr>
          <w:lang w:val="pt-BR"/>
        </w:rPr>
        <w:t>PLN_COMPRAFACIL</w:t>
      </w:r>
    </w:p>
    <w:p w:rsidR="009D3D4F" w:rsidRPr="001D4FEF" w:rsidRDefault="009D3D4F" w:rsidP="009D3D4F">
      <w:pPr>
        <w:rPr>
          <w:lang w:val="pt-BR"/>
        </w:rPr>
      </w:pPr>
    </w:p>
    <w:p w:rsidR="009D3D4F" w:rsidRPr="001D4FEF" w:rsidRDefault="009D3D4F" w:rsidP="009D3D4F">
      <w:pPr>
        <w:rPr>
          <w:lang w:val="pt-BR"/>
        </w:rPr>
      </w:pP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" w:name="_Toc242451438"/>
      <w:r w:rsidRPr="001D4FEF">
        <w:rPr>
          <w:rFonts w:ascii="Calibri" w:hAnsi="Calibri"/>
          <w:sz w:val="22"/>
          <w:lang w:val="pt-BR"/>
        </w:rPr>
        <w:t>Objetivos</w:t>
      </w:r>
      <w:bookmarkEnd w:id="3"/>
    </w:p>
    <w:p w:rsidR="00293D25" w:rsidRDefault="00293D25" w:rsidP="00293D25">
      <w:pPr>
        <w:pStyle w:val="Corpodetexto"/>
        <w:rPr>
          <w:sz w:val="22"/>
          <w:lang w:val="pt-BR"/>
        </w:rPr>
      </w:pPr>
      <w:r>
        <w:rPr>
          <w:sz w:val="22"/>
          <w:lang w:val="pt-BR"/>
        </w:rPr>
        <w:t>Esse documento é composto dos seguintes objetivos:</w:t>
      </w:r>
    </w:p>
    <w:p w:rsidR="00293D25" w:rsidRDefault="00293D25" w:rsidP="00293D25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Listar os requisitos a serem testados;</w:t>
      </w:r>
    </w:p>
    <w:p w:rsidR="00293D25" w:rsidRDefault="00293D25" w:rsidP="00293D25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Detalhar as estratégias de teste a serem aplicadas;</w:t>
      </w:r>
    </w:p>
    <w:p w:rsidR="00293D25" w:rsidRDefault="00293D25" w:rsidP="00293D25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Prover uma estimativa das aplicações de testes, identificando os recursos necessários;</w:t>
      </w:r>
    </w:p>
    <w:p w:rsidR="00AB6223" w:rsidRDefault="00293D25" w:rsidP="00293D25">
      <w:pPr>
        <w:pStyle w:val="Corpodetexto"/>
        <w:rPr>
          <w:sz w:val="22"/>
          <w:lang w:val="pt-BR"/>
        </w:rPr>
      </w:pPr>
      <w:r>
        <w:rPr>
          <w:sz w:val="22"/>
          <w:lang w:val="pt-BR"/>
        </w:rPr>
        <w:t>•    Listar os resultados dos elementos do projeto de testes.</w:t>
      </w:r>
    </w:p>
    <w:p w:rsidR="00293D25" w:rsidRPr="001D4FEF" w:rsidRDefault="00293D25" w:rsidP="00293D25">
      <w:pPr>
        <w:pStyle w:val="Corpodetexto"/>
        <w:rPr>
          <w:rFonts w:ascii="Calibri" w:hAnsi="Calibri"/>
          <w:sz w:val="22"/>
          <w:lang w:val="pt-BR"/>
        </w:rPr>
      </w:pPr>
    </w:p>
    <w:p w:rsidR="001173B8" w:rsidRPr="00AB6223" w:rsidRDefault="001173B8" w:rsidP="00AB6223">
      <w:pPr>
        <w:pStyle w:val="Ttulo2"/>
        <w:rPr>
          <w:rFonts w:ascii="Calibri" w:hAnsi="Calibri"/>
          <w:sz w:val="22"/>
          <w:lang w:val="pt-BR"/>
        </w:rPr>
      </w:pPr>
      <w:bookmarkStart w:id="4" w:name="_Toc314978529"/>
      <w:bookmarkStart w:id="5" w:name="_Toc324843635"/>
      <w:bookmarkStart w:id="6" w:name="_Toc324851942"/>
      <w:bookmarkStart w:id="7" w:name="_Toc324915525"/>
      <w:bookmarkStart w:id="8" w:name="_Toc433104438"/>
      <w:bookmarkStart w:id="9" w:name="_Toc456598951"/>
      <w:bookmarkStart w:id="10" w:name="_Toc242451439"/>
      <w:r w:rsidRPr="001D4FEF">
        <w:rPr>
          <w:rFonts w:ascii="Calibri" w:hAnsi="Calibri"/>
          <w:sz w:val="22"/>
          <w:lang w:val="pt-BR"/>
        </w:rPr>
        <w:t xml:space="preserve">O </w:t>
      </w:r>
      <w:bookmarkEnd w:id="4"/>
      <w:bookmarkEnd w:id="5"/>
      <w:bookmarkEnd w:id="6"/>
      <w:bookmarkEnd w:id="7"/>
      <w:bookmarkEnd w:id="8"/>
      <w:bookmarkEnd w:id="9"/>
      <w:r w:rsidRPr="001D4FEF">
        <w:rPr>
          <w:rFonts w:ascii="Calibri" w:hAnsi="Calibri"/>
          <w:sz w:val="22"/>
          <w:lang w:val="pt-BR"/>
        </w:rPr>
        <w:t xml:space="preserve">Sistema </w:t>
      </w:r>
      <w:bookmarkEnd w:id="10"/>
      <w:r w:rsidR="00293D25">
        <w:rPr>
          <w:rFonts w:ascii="Calibri" w:hAnsi="Calibri"/>
          <w:sz w:val="22"/>
          <w:lang w:val="pt-BR"/>
        </w:rPr>
        <w:t>Compra Fácil</w:t>
      </w:r>
    </w:p>
    <w:p w:rsidR="001173B8" w:rsidRPr="001D4FEF" w:rsidRDefault="00293D25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Esse projeto tem como objetivo desenvolver um Sistema de Automação comercial. Onde será desenvolvido os cadastros de clientes e de produtos, além da tela de vendas.</w:t>
      </w:r>
    </w:p>
    <w:p w:rsidR="006968C7" w:rsidRPr="001D4FEF" w:rsidRDefault="006968C7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11" w:name="_Toc242451440"/>
      <w:r w:rsidRPr="001D4FEF">
        <w:rPr>
          <w:rFonts w:ascii="Calibri" w:hAnsi="Calibri"/>
          <w:sz w:val="22"/>
          <w:lang w:val="pt-BR"/>
        </w:rPr>
        <w:t>Escopo</w:t>
      </w:r>
      <w:bookmarkEnd w:id="11"/>
    </w:p>
    <w:p w:rsidR="001173B8" w:rsidRDefault="00293D25" w:rsidP="00293D25">
      <w:pPr>
        <w:ind w:left="720"/>
        <w:rPr>
          <w:rFonts w:ascii="Calibri" w:hAnsi="Calibri"/>
          <w:sz w:val="22"/>
          <w:lang w:val="pt-BR"/>
        </w:rPr>
      </w:pPr>
      <w:bookmarkStart w:id="12" w:name="_Toc314978531"/>
      <w:bookmarkStart w:id="13" w:name="_Toc324843637"/>
      <w:bookmarkStart w:id="14" w:name="_Toc324851944"/>
      <w:bookmarkStart w:id="15" w:name="_Toc324915527"/>
      <w:bookmarkStart w:id="16" w:name="_Toc433104440"/>
      <w:r w:rsidRPr="00287497">
        <w:rPr>
          <w:rFonts w:ascii="Calibri" w:hAnsi="Calibri"/>
          <w:sz w:val="22"/>
          <w:lang w:val="pt-BR"/>
        </w:rPr>
        <w:t>S</w:t>
      </w:r>
      <w:r>
        <w:rPr>
          <w:rFonts w:ascii="Calibri" w:hAnsi="Calibri"/>
          <w:sz w:val="22"/>
          <w:lang w:val="pt-BR"/>
        </w:rPr>
        <w:t>erão realizados testes estáticos, funcionais (caixa preta) e de performance totalmente baseados nos diagramas de caso de uso e requisitos, recuperação de falhas, regressão e aceitação.</w:t>
      </w:r>
    </w:p>
    <w:p w:rsidR="00293D25" w:rsidRPr="00293D25" w:rsidRDefault="00293D25" w:rsidP="00293D25">
      <w:pPr>
        <w:ind w:left="720"/>
        <w:rPr>
          <w:rFonts w:ascii="Calibri" w:hAnsi="Calibri"/>
          <w:sz w:val="22"/>
          <w:lang w:val="pt-BR"/>
        </w:rPr>
      </w:pPr>
    </w:p>
    <w:p w:rsidR="001173B8" w:rsidRPr="001D4FEF" w:rsidRDefault="009960B3" w:rsidP="009960B3">
      <w:pPr>
        <w:pStyle w:val="Ttulo2"/>
        <w:rPr>
          <w:rFonts w:ascii="Calibri" w:hAnsi="Calibri"/>
          <w:sz w:val="22"/>
          <w:lang w:val="pt-BR"/>
        </w:rPr>
      </w:pPr>
      <w:bookmarkStart w:id="17" w:name="_Toc242451441"/>
      <w:r w:rsidRPr="001D4FEF">
        <w:rPr>
          <w:rFonts w:ascii="Calibri" w:hAnsi="Calibri"/>
          <w:sz w:val="22"/>
          <w:lang w:val="pt-BR"/>
        </w:rPr>
        <w:t>Escopo Negativo:</w:t>
      </w:r>
      <w:bookmarkEnd w:id="17"/>
    </w:p>
    <w:p w:rsidR="001173B8" w:rsidRDefault="00293D25" w:rsidP="001173B8">
      <w:p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Não faremos os teste de caixa branca pois, os testadores não terão acesso ao código.</w:t>
      </w:r>
    </w:p>
    <w:p w:rsidR="00293D25" w:rsidRPr="001D4FEF" w:rsidRDefault="00293D25" w:rsidP="001173B8">
      <w:pPr>
        <w:rPr>
          <w:rFonts w:ascii="Calibri" w:hAnsi="Calibri"/>
          <w:b/>
          <w:sz w:val="22"/>
          <w:lang w:val="pt-BR"/>
        </w:rPr>
      </w:pPr>
    </w:p>
    <w:p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  <w:r w:rsidRPr="001D4FEF">
        <w:rPr>
          <w:rFonts w:ascii="Calibri" w:hAnsi="Calibri"/>
          <w:b/>
          <w:sz w:val="22"/>
          <w:lang w:val="pt-BR"/>
        </w:rPr>
        <w:t>1.4 Identificação do Projeto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936"/>
        <w:gridCol w:w="2126"/>
        <w:gridCol w:w="3368"/>
      </w:tblGrid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Documento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Criado ou Disponível</w:t>
            </w:r>
          </w:p>
        </w:tc>
        <w:tc>
          <w:tcPr>
            <w:tcW w:w="3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Recebido ou Revisado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Especificação de Requisitos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Plano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7A0172" w:rsidP="0029345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>
              <w:rPr>
                <w:rFonts w:ascii="Calibri" w:hAnsi="Calibri"/>
                <w:sz w:val="22"/>
              </w:rPr>
              <w:t xml:space="preserve"> S</w:t>
            </w:r>
            <w:proofErr w:type="spellStart"/>
            <w:r w:rsidR="001173B8" w:rsidRPr="001D4FEF">
              <w:rPr>
                <w:rFonts w:ascii="Calibri" w:hAnsi="Calibri"/>
                <w:sz w:val="22"/>
                <w:lang w:val="pt-BR"/>
              </w:rPr>
              <w:t>im</w:t>
            </w:r>
            <w:proofErr w:type="spellEnd"/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>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7A0172" w:rsidP="0029345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r w:rsidR="00293457">
              <w:rPr>
                <w:rFonts w:ascii="Calibri" w:hAnsi="Calibri"/>
                <w:sz w:val="22"/>
                <w:lang w:val="pt-BR"/>
              </w:rPr>
              <w:t xml:space="preserve">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Análise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Documento de Arquitetura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Protótipo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7A0172" w:rsidP="0029345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>Sim</w:t>
            </w:r>
            <w:r w:rsidR="00293457">
              <w:rPr>
                <w:rFonts w:ascii="Calibri" w:hAnsi="Calibri"/>
                <w:sz w:val="22"/>
                <w:lang w:val="pt-BR"/>
              </w:rPr>
              <w:t xml:space="preserve"> 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>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Manual do Usuário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lastRenderedPageBreak/>
              <w:t>Lista de Riscos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</w:tbl>
    <w:p w:rsidR="008E7950" w:rsidRPr="001D4FEF" w:rsidRDefault="008E7950" w:rsidP="001173B8"/>
    <w:p w:rsidR="009D3D4F" w:rsidRPr="001D4FEF" w:rsidRDefault="001D4FEF" w:rsidP="001D4FEF">
      <w:pPr>
        <w:pStyle w:val="Ttulo2"/>
        <w:rPr>
          <w:rFonts w:ascii="Calibri" w:hAnsi="Calibri"/>
          <w:sz w:val="22"/>
          <w:lang w:val="pt-BR"/>
        </w:rPr>
      </w:pPr>
      <w:bookmarkStart w:id="18" w:name="_Toc242451442"/>
      <w:r>
        <w:rPr>
          <w:rFonts w:ascii="Calibri" w:hAnsi="Calibri"/>
          <w:sz w:val="22"/>
          <w:lang w:val="pt-BR"/>
        </w:rPr>
        <w:t>Referências</w:t>
      </w:r>
      <w:bookmarkEnd w:id="18"/>
    </w:p>
    <w:p w:rsidR="00BA3CB6" w:rsidRPr="001D4FEF" w:rsidRDefault="002047DC" w:rsidP="009D3D4F">
      <w:p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Documento de caso de uso e documento de requisitos.</w:t>
      </w:r>
    </w:p>
    <w:p w:rsidR="00BA3CB6" w:rsidRPr="001D4FEF" w:rsidRDefault="00BA3CB6" w:rsidP="009D3D4F">
      <w:pPr>
        <w:rPr>
          <w:rFonts w:ascii="Calibri" w:hAnsi="Calibri"/>
          <w:sz w:val="22"/>
          <w:lang w:val="pt-BR"/>
        </w:rPr>
      </w:pPr>
    </w:p>
    <w:p w:rsidR="00562868" w:rsidRPr="001D4FEF" w:rsidRDefault="00562868">
      <w:pPr>
        <w:widowControl/>
        <w:spacing w:line="240" w:lineRule="auto"/>
        <w:rPr>
          <w:rFonts w:ascii="Calibri" w:hAnsi="Calibri"/>
          <w:sz w:val="22"/>
          <w:lang w:val="pt-BR"/>
        </w:rPr>
      </w:pPr>
    </w:p>
    <w:p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19" w:name="_Toc242451444"/>
      <w:bookmarkEnd w:id="12"/>
      <w:bookmarkEnd w:id="13"/>
      <w:bookmarkEnd w:id="14"/>
      <w:bookmarkEnd w:id="15"/>
      <w:bookmarkEnd w:id="16"/>
      <w:r w:rsidRPr="001D4FEF">
        <w:rPr>
          <w:rFonts w:ascii="Calibri" w:hAnsi="Calibri"/>
          <w:sz w:val="26"/>
          <w:lang w:val="pt-BR"/>
        </w:rPr>
        <w:t>REQUISITOS A TESTAR</w:t>
      </w:r>
      <w:bookmarkEnd w:id="19"/>
    </w:p>
    <w:p w:rsidR="001173B8" w:rsidRDefault="001173B8">
      <w:pPr>
        <w:pStyle w:val="Ttulo2"/>
        <w:rPr>
          <w:rFonts w:ascii="Calibri" w:hAnsi="Calibri"/>
          <w:sz w:val="22"/>
          <w:lang w:val="pt-BR"/>
        </w:rPr>
      </w:pPr>
      <w:bookmarkStart w:id="20" w:name="_Toc242451445"/>
      <w:r w:rsidRPr="001D4FEF">
        <w:rPr>
          <w:rFonts w:ascii="Calibri" w:hAnsi="Calibri"/>
          <w:sz w:val="22"/>
          <w:lang w:val="pt-BR"/>
        </w:rPr>
        <w:t>Teste do Banco de Dados</w:t>
      </w:r>
      <w:bookmarkEnd w:id="20"/>
    </w:p>
    <w:p w:rsidR="00D272CD" w:rsidRPr="00D272CD" w:rsidRDefault="00D272CD" w:rsidP="008A48CF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lang w:val="pt-BR"/>
        </w:rPr>
      </w:pPr>
      <w:r w:rsidRPr="00D272CD">
        <w:rPr>
          <w:rFonts w:ascii="Calibri" w:hAnsi="Calibri"/>
          <w:sz w:val="22"/>
          <w:lang w:val="pt-BR"/>
        </w:rPr>
        <w:t>Testar se está sendo armazenado todas as informações, como cadastro, alterar e buscar.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1" w:name="_Toc242451446"/>
      <w:r w:rsidRPr="001D4FEF">
        <w:rPr>
          <w:rFonts w:ascii="Calibri" w:hAnsi="Calibri"/>
          <w:sz w:val="22"/>
          <w:lang w:val="pt-BR"/>
        </w:rPr>
        <w:t>Teste Funcional</w:t>
      </w:r>
      <w:bookmarkEnd w:id="21"/>
    </w:p>
    <w:p w:rsidR="00D272CD" w:rsidRDefault="00D272CD" w:rsidP="00D272CD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DC6729">
        <w:rPr>
          <w:rFonts w:ascii="Calibri" w:hAnsi="Calibri"/>
          <w:sz w:val="22"/>
          <w:lang w:val="pt-BR"/>
        </w:rPr>
        <w:t xml:space="preserve">Verificar </w:t>
      </w:r>
      <w:r>
        <w:rPr>
          <w:rFonts w:ascii="Calibri" w:hAnsi="Calibri"/>
          <w:sz w:val="22"/>
          <w:lang w:val="pt-BR"/>
        </w:rPr>
        <w:t xml:space="preserve">em qual </w:t>
      </w:r>
      <w:r w:rsidRPr="00DC6729">
        <w:rPr>
          <w:rFonts w:ascii="Calibri" w:hAnsi="Calibri"/>
          <w:sz w:val="22"/>
          <w:lang w:val="pt-BR"/>
        </w:rPr>
        <w:t xml:space="preserve">plataforma </w:t>
      </w:r>
      <w:proofErr w:type="spellStart"/>
      <w:r>
        <w:rPr>
          <w:rFonts w:ascii="Calibri" w:hAnsi="Calibri"/>
          <w:sz w:val="22"/>
          <w:lang w:val="pt-BR"/>
        </w:rPr>
        <w:t>osistema</w:t>
      </w:r>
      <w:proofErr w:type="spellEnd"/>
      <w:r>
        <w:rPr>
          <w:rFonts w:ascii="Calibri" w:hAnsi="Calibri"/>
          <w:sz w:val="22"/>
          <w:lang w:val="pt-BR"/>
        </w:rPr>
        <w:t xml:space="preserve"> Compra Fácil executa.</w:t>
      </w:r>
    </w:p>
    <w:p w:rsidR="00D272CD" w:rsidRDefault="00D272CD" w:rsidP="00D272CD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DC6729">
        <w:rPr>
          <w:rFonts w:ascii="Calibri" w:hAnsi="Calibri"/>
          <w:sz w:val="22"/>
          <w:lang w:val="pt-BR"/>
        </w:rPr>
        <w:t>Verificar se o usuário consegue exe</w:t>
      </w:r>
      <w:r>
        <w:rPr>
          <w:rFonts w:ascii="Calibri" w:hAnsi="Calibri"/>
          <w:sz w:val="22"/>
          <w:lang w:val="pt-BR"/>
        </w:rPr>
        <w:t xml:space="preserve">cutar as funções básicas no sistema compra fácil </w:t>
      </w:r>
      <w:r w:rsidRPr="00DC6729">
        <w:rPr>
          <w:rFonts w:ascii="Calibri" w:hAnsi="Calibri"/>
          <w:sz w:val="22"/>
          <w:lang w:val="pt-BR"/>
        </w:rPr>
        <w:t>(cadastrar, alterar, buscar</w:t>
      </w:r>
      <w:r>
        <w:rPr>
          <w:rFonts w:ascii="Calibri" w:hAnsi="Calibri"/>
          <w:sz w:val="22"/>
          <w:lang w:val="pt-BR"/>
        </w:rPr>
        <w:t xml:space="preserve">, incluir </w:t>
      </w:r>
      <w:r w:rsidRPr="00DC6729">
        <w:rPr>
          <w:rFonts w:ascii="Calibri" w:hAnsi="Calibri"/>
          <w:sz w:val="22"/>
          <w:lang w:val="pt-BR"/>
        </w:rPr>
        <w:t>e excluir).</w:t>
      </w:r>
    </w:p>
    <w:p w:rsidR="00D272CD" w:rsidRPr="001D4FEF" w:rsidRDefault="00D272CD" w:rsidP="00D272CD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o registro do sistema faz alguma restrição com campos em brancos.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2" w:name="_Toc242451447"/>
      <w:r w:rsidRPr="001D4FEF">
        <w:rPr>
          <w:rFonts w:ascii="Calibri" w:hAnsi="Calibri"/>
          <w:sz w:val="22"/>
          <w:lang w:val="pt-BR"/>
        </w:rPr>
        <w:t>Teste do Ciclo de Negócios</w:t>
      </w:r>
      <w:bookmarkEnd w:id="22"/>
    </w:p>
    <w:p w:rsidR="001173B8" w:rsidRDefault="00D16C57" w:rsidP="000B0543">
      <w:pPr>
        <w:pStyle w:val="Corpodetexto"/>
        <w:numPr>
          <w:ilvl w:val="0"/>
          <w:numId w:val="17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 Interface está acessível para o usuário</w:t>
      </w:r>
      <w:r w:rsidR="00354A5F">
        <w:rPr>
          <w:rFonts w:ascii="Calibri" w:hAnsi="Calibri"/>
          <w:sz w:val="22"/>
          <w:lang w:val="pt-BR"/>
        </w:rPr>
        <w:t xml:space="preserve"> fazer cadastros</w:t>
      </w:r>
      <w:r>
        <w:rPr>
          <w:rFonts w:ascii="Calibri" w:hAnsi="Calibri"/>
          <w:sz w:val="22"/>
          <w:lang w:val="pt-BR"/>
        </w:rPr>
        <w:t>.</w:t>
      </w:r>
    </w:p>
    <w:p w:rsidR="00D16C57" w:rsidRPr="001D4FEF" w:rsidRDefault="00D16C57" w:rsidP="000B0543">
      <w:pPr>
        <w:pStyle w:val="Corpodetexto"/>
        <w:numPr>
          <w:ilvl w:val="0"/>
          <w:numId w:val="17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o acesso a dados tais como: “clientes”, “produtos”.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3" w:name="_Toc242451448"/>
      <w:r w:rsidRPr="001D4FEF">
        <w:rPr>
          <w:rFonts w:ascii="Calibri" w:hAnsi="Calibri"/>
          <w:sz w:val="22"/>
          <w:lang w:val="pt-BR"/>
        </w:rPr>
        <w:t>Teste da Interface do Usuário</w:t>
      </w:r>
      <w:bookmarkEnd w:id="23"/>
    </w:p>
    <w:p w:rsidR="001173B8" w:rsidRDefault="00D16C57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  Verificar se a Interface está de boa compreensão para o perfeito preenchimento do usuário.</w:t>
      </w:r>
    </w:p>
    <w:p w:rsidR="00D16C57" w:rsidRDefault="00D16C57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  Verificar se aparece a janela de acesso do usuário.</w:t>
      </w:r>
    </w:p>
    <w:p w:rsidR="00D16C57" w:rsidRPr="001D4FEF" w:rsidRDefault="00D16C57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  Verificar se os campos estão de acordo com os requisitos.</w:t>
      </w:r>
    </w:p>
    <w:p w:rsidR="001173B8" w:rsidRPr="001D4FEF" w:rsidRDefault="00E911BC">
      <w:pPr>
        <w:pStyle w:val="Ttulo2"/>
        <w:rPr>
          <w:rFonts w:ascii="Calibri" w:hAnsi="Calibri"/>
          <w:sz w:val="22"/>
          <w:lang w:val="pt-BR"/>
        </w:rPr>
      </w:pPr>
      <w:bookmarkStart w:id="24" w:name="_Toc78907482"/>
      <w:bookmarkStart w:id="25" w:name="_Toc242451449"/>
      <w:r w:rsidRPr="001D4FEF">
        <w:rPr>
          <w:rFonts w:ascii="Calibri" w:hAnsi="Calibri"/>
          <w:sz w:val="22"/>
          <w:lang w:val="pt-BR"/>
        </w:rPr>
        <w:t xml:space="preserve">Teste de </w:t>
      </w:r>
      <w:r w:rsidR="001173B8" w:rsidRPr="001D4FEF">
        <w:rPr>
          <w:rFonts w:ascii="Calibri" w:hAnsi="Calibri"/>
          <w:sz w:val="22"/>
          <w:lang w:val="pt-BR"/>
        </w:rPr>
        <w:t>Performance</w:t>
      </w:r>
      <w:bookmarkEnd w:id="24"/>
      <w:bookmarkEnd w:id="25"/>
    </w:p>
    <w:p w:rsidR="00FD3B9D" w:rsidRPr="00FD3B9D" w:rsidRDefault="00FD3B9D" w:rsidP="00FD3B9D">
      <w:pPr>
        <w:pStyle w:val="Corpodetexto"/>
        <w:numPr>
          <w:ilvl w:val="0"/>
          <w:numId w:val="18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a operacionalidade do sistema em tempo de repostas.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6" w:name="_Toc242451452"/>
      <w:r w:rsidRPr="001D4FEF">
        <w:rPr>
          <w:rFonts w:ascii="Calibri" w:hAnsi="Calibri"/>
          <w:sz w:val="22"/>
          <w:lang w:val="pt-BR"/>
        </w:rPr>
        <w:t>Teste de Segurança e de Controle de Acesso</w:t>
      </w:r>
      <w:bookmarkEnd w:id="26"/>
    </w:p>
    <w:p w:rsidR="00C27925" w:rsidRPr="001D4FEF" w:rsidRDefault="00FD3B9D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a confiabilidade do Sistema e o seu Banco de Dados.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7" w:name="_Toc242451453"/>
      <w:r w:rsidRPr="001D4FEF">
        <w:rPr>
          <w:rFonts w:ascii="Calibri" w:hAnsi="Calibri"/>
          <w:sz w:val="22"/>
          <w:lang w:val="pt-BR"/>
        </w:rPr>
        <w:t>Teste de Falha/Recuperação</w:t>
      </w:r>
      <w:bookmarkEnd w:id="27"/>
    </w:p>
    <w:p w:rsidR="00FD3B9D" w:rsidRPr="00FD3B9D" w:rsidRDefault="00FD3B9D" w:rsidP="00FD3B9D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o Sistema recupera dados caso haja queda (falha) do sistema.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8" w:name="_Toc242451454"/>
      <w:r w:rsidRPr="001D4FEF">
        <w:rPr>
          <w:rFonts w:ascii="Calibri" w:hAnsi="Calibri"/>
          <w:sz w:val="22"/>
          <w:lang w:val="pt-BR"/>
        </w:rPr>
        <w:t>Teste de Instalação</w:t>
      </w:r>
      <w:bookmarkEnd w:id="28"/>
    </w:p>
    <w:p w:rsidR="001173B8" w:rsidRPr="00FD3B9D" w:rsidRDefault="00FD3B9D" w:rsidP="00FD3B9D">
      <w:pPr>
        <w:pStyle w:val="Corpodetexto"/>
        <w:numPr>
          <w:ilvl w:val="0"/>
          <w:numId w:val="22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o sistema será instalado de modo satisfatório nos diferentes sistemas operacionais</w:t>
      </w: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29" w:name="_Toc314978533"/>
      <w:bookmarkStart w:id="30" w:name="_Toc324843639"/>
      <w:bookmarkStart w:id="31" w:name="_Toc324851946"/>
      <w:bookmarkStart w:id="32" w:name="_Toc324915529"/>
      <w:bookmarkStart w:id="33" w:name="_Toc433104442"/>
      <w:r w:rsidRPr="001D4FEF">
        <w:rPr>
          <w:rFonts w:ascii="Calibri" w:hAnsi="Calibri"/>
          <w:sz w:val="26"/>
          <w:lang w:val="pt-BR"/>
        </w:rPr>
        <w:br w:type="page"/>
      </w:r>
      <w:bookmarkStart w:id="34" w:name="_Toc242451455"/>
      <w:bookmarkStart w:id="35" w:name="_Toc314978535"/>
      <w:bookmarkEnd w:id="29"/>
      <w:bookmarkEnd w:id="30"/>
      <w:bookmarkEnd w:id="31"/>
      <w:bookmarkEnd w:id="32"/>
      <w:bookmarkEnd w:id="33"/>
      <w:r w:rsidRPr="001D4FEF">
        <w:rPr>
          <w:rFonts w:ascii="Calibri" w:hAnsi="Calibri"/>
          <w:sz w:val="26"/>
          <w:lang w:val="pt-BR"/>
        </w:rPr>
        <w:lastRenderedPageBreak/>
        <w:t>Estratégia de Teste</w:t>
      </w:r>
      <w:bookmarkEnd w:id="34"/>
    </w:p>
    <w:p w:rsidR="001173B8" w:rsidRPr="001D4FEF" w:rsidRDefault="001173B8" w:rsidP="001173B8">
      <w:pPr>
        <w:pStyle w:val="Ttulo2"/>
        <w:rPr>
          <w:rFonts w:ascii="Calibri" w:hAnsi="Calibri"/>
          <w:sz w:val="24"/>
          <w:szCs w:val="24"/>
          <w:lang w:val="pt-BR"/>
        </w:rPr>
      </w:pPr>
      <w:bookmarkStart w:id="36" w:name="_Toc242451456"/>
      <w:r w:rsidRPr="001D4FEF">
        <w:rPr>
          <w:rFonts w:ascii="Calibri" w:hAnsi="Calibri"/>
          <w:sz w:val="24"/>
          <w:szCs w:val="24"/>
          <w:lang w:val="pt-BR"/>
        </w:rPr>
        <w:t>Tipos de Teste</w:t>
      </w:r>
      <w:bookmarkEnd w:id="36"/>
    </w:p>
    <w:p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37" w:name="_Toc242451457"/>
      <w:r w:rsidRPr="001D4FEF">
        <w:rPr>
          <w:rFonts w:ascii="Calibri" w:hAnsi="Calibri"/>
          <w:b/>
          <w:sz w:val="22"/>
          <w:lang w:val="pt-BR"/>
        </w:rPr>
        <w:t>Teste de Integridade de Dados e do Banco de Dados</w:t>
      </w:r>
      <w:bookmarkEnd w:id="37"/>
    </w:p>
    <w:p w:rsidR="001173B8" w:rsidRPr="001D4FEF" w:rsidRDefault="001173B8">
      <w:pPr>
        <w:pStyle w:val="InfoBlue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1173B8" w:rsidRPr="00293457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6878C2" w:rsidRPr="001D4FEF" w:rsidRDefault="006878C2" w:rsidP="006878C2">
            <w:pPr>
              <w:pStyle w:val="Corpodetexto"/>
              <w:tabs>
                <w:tab w:val="left" w:pos="993"/>
              </w:tabs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Garantir que a Integridade dos Dados estejam de acordo com os requisitos.</w:t>
            </w:r>
          </w:p>
        </w:tc>
      </w:tr>
      <w:tr w:rsidR="001173B8" w:rsidRPr="00293457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1173B8" w:rsidRDefault="00AD527F" w:rsidP="006878C2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Executar a segurança dos dados dos usuários e de todo o Sistema.</w:t>
            </w:r>
          </w:p>
          <w:p w:rsidR="00AD527F" w:rsidRPr="001D4FEF" w:rsidRDefault="00AD527F" w:rsidP="006878C2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Garantir a restrição de acesso ao Sistema de Dados.</w:t>
            </w:r>
          </w:p>
        </w:tc>
      </w:tr>
      <w:tr w:rsidR="001173B8" w:rsidRPr="001D4FEF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6878C2" w:rsidRPr="001D4FEF" w:rsidRDefault="00AD527F" w:rsidP="006878C2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Erros encontrados e corrigidos.</w:t>
            </w:r>
          </w:p>
        </w:tc>
      </w:tr>
      <w:tr w:rsidR="001173B8" w:rsidRPr="001D4FEF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1173B8" w:rsidRPr="001D4FEF" w:rsidRDefault="006878C2" w:rsidP="006878C2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Nenhuma</w:t>
            </w:r>
          </w:p>
        </w:tc>
      </w:tr>
    </w:tbl>
    <w:p w:rsidR="001173B8" w:rsidRPr="001D4FEF" w:rsidRDefault="001173B8">
      <w:pPr>
        <w:pStyle w:val="Corpodetexto"/>
        <w:rPr>
          <w:rFonts w:ascii="Calibri" w:hAnsi="Calibri"/>
          <w:lang w:val="pt-BR"/>
        </w:rPr>
      </w:pPr>
    </w:p>
    <w:p w:rsidR="001173B8" w:rsidRPr="001D4FEF" w:rsidRDefault="001173B8" w:rsidP="000B0543">
      <w:pPr>
        <w:pStyle w:val="Ttulo3"/>
        <w:numPr>
          <w:ilvl w:val="2"/>
          <w:numId w:val="2"/>
        </w:numPr>
        <w:rPr>
          <w:rFonts w:ascii="Calibri" w:hAnsi="Calibri"/>
          <w:b/>
          <w:sz w:val="22"/>
          <w:lang w:val="pt-BR"/>
        </w:rPr>
      </w:pPr>
      <w:bookmarkStart w:id="38" w:name="_Toc242451458"/>
      <w:bookmarkEnd w:id="35"/>
      <w:r w:rsidRPr="001D4FEF">
        <w:rPr>
          <w:rFonts w:ascii="Calibri" w:hAnsi="Calibri"/>
          <w:b/>
          <w:sz w:val="22"/>
          <w:lang w:val="pt-BR"/>
        </w:rPr>
        <w:t>Teste de Fun</w:t>
      </w:r>
      <w:r w:rsidR="00F26F0E" w:rsidRPr="001D4FEF">
        <w:rPr>
          <w:rFonts w:ascii="Calibri" w:hAnsi="Calibri"/>
          <w:b/>
          <w:sz w:val="22"/>
          <w:lang w:val="pt-BR"/>
        </w:rPr>
        <w:t>cionalidade</w:t>
      </w:r>
      <w:bookmarkEnd w:id="38"/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  <w:bookmarkStart w:id="39" w:name="_Toc314978536"/>
      <w:bookmarkStart w:id="40" w:name="_Toc324843643"/>
      <w:bookmarkStart w:id="41" w:name="_Toc324851950"/>
      <w:bookmarkStart w:id="42" w:name="_Toc324915533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293457" w:rsidTr="00562868">
        <w:trPr>
          <w:cantSplit/>
        </w:trPr>
        <w:tc>
          <w:tcPr>
            <w:tcW w:w="2211" w:type="dxa"/>
          </w:tcPr>
          <w:bookmarkEnd w:id="39"/>
          <w:bookmarkEnd w:id="40"/>
          <w:bookmarkEnd w:id="41"/>
          <w:bookmarkEnd w:id="42"/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6878C2" w:rsidP="006878C2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Assegurar a funcionalidade do sistema, incluindo entrada de dados, processamento e resposta. Verificar se os requisitos dos usuários estão implementados e se atendem aos usuários.</w:t>
            </w:r>
          </w:p>
        </w:tc>
      </w:tr>
      <w:tr w:rsidR="00562868" w:rsidRPr="00293457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6878C2" w:rsidRDefault="006878C2" w:rsidP="006878C2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Executar todas as funcionalidades, tanto do flu</w:t>
            </w:r>
            <w:r w:rsidR="00AD527F">
              <w:rPr>
                <w:rFonts w:ascii="Calibri" w:hAnsi="Calibri"/>
                <w:sz w:val="22"/>
                <w:lang w:val="pt-BR"/>
              </w:rPr>
              <w:t>xo principal quanto secundárias, testando</w:t>
            </w:r>
            <w:r>
              <w:rPr>
                <w:rFonts w:ascii="Calibri" w:hAnsi="Calibri"/>
                <w:sz w:val="22"/>
                <w:lang w:val="pt-BR"/>
              </w:rPr>
              <w:t xml:space="preserve"> com dados válidos e inválidos.</w:t>
            </w:r>
          </w:p>
          <w:p w:rsidR="00562868" w:rsidRPr="001D4FEF" w:rsidRDefault="006878C2" w:rsidP="006878C2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Garantir que o usuário seja informado por mensagens.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6878C2" w:rsidRDefault="006878C2" w:rsidP="006878C2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As funcionalidades do software estão de acordo com o que foi especificado.</w:t>
            </w:r>
          </w:p>
          <w:p w:rsidR="00562868" w:rsidRPr="001D4FEF" w:rsidRDefault="006878C2" w:rsidP="006878C2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Erros encontrados e corrigidos.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6878C2" w:rsidP="006878C2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Nenhuma</w:t>
            </w:r>
          </w:p>
        </w:tc>
      </w:tr>
    </w:tbl>
    <w:p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3" w:name="_Toc242451459"/>
      <w:r w:rsidRPr="001D4FEF">
        <w:rPr>
          <w:rFonts w:ascii="Calibri" w:hAnsi="Calibri"/>
          <w:b/>
          <w:sz w:val="22"/>
          <w:lang w:val="pt-BR"/>
        </w:rPr>
        <w:t>Teste da Interface do Usuário</w:t>
      </w:r>
      <w:bookmarkEnd w:id="43"/>
    </w:p>
    <w:p w:rsidR="001173B8" w:rsidRPr="001D4FEF" w:rsidRDefault="001173B8">
      <w:pPr>
        <w:pStyle w:val="Corpodetexto1"/>
        <w:ind w:left="720"/>
        <w:rPr>
          <w:rFonts w:ascii="Calibri" w:hAnsi="Calibri"/>
          <w:sz w:val="22"/>
          <w:lang w:val="pt-BR"/>
        </w:rPr>
      </w:pPr>
      <w:bookmarkStart w:id="44" w:name="_Toc327254066"/>
      <w:bookmarkStart w:id="45" w:name="_Toc327255031"/>
      <w:bookmarkStart w:id="46" w:name="_Toc327255100"/>
      <w:bookmarkStart w:id="47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293457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48" w:name="_Toc433104448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AD527F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a navegabilidade e os objetivos da tela funcionam como especificados e se atendem da melhor forma ao usuário.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AD527F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Inspeção de telas</w:t>
            </w:r>
          </w:p>
        </w:tc>
      </w:tr>
      <w:tr w:rsidR="00562868" w:rsidRPr="00293457" w:rsidTr="00AD527F">
        <w:trPr>
          <w:cantSplit/>
          <w:trHeight w:val="575"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AD527F" w:rsidP="00AD527F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 software ser aceito pelo usuário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lastRenderedPageBreak/>
              <w:t>Considerações Especiais:</w:t>
            </w:r>
          </w:p>
        </w:tc>
        <w:tc>
          <w:tcPr>
            <w:tcW w:w="6627" w:type="dxa"/>
          </w:tcPr>
          <w:p w:rsidR="00562868" w:rsidRPr="001D4FEF" w:rsidRDefault="00AD527F" w:rsidP="00AD527F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Nenhuma</w:t>
            </w:r>
          </w:p>
        </w:tc>
      </w:tr>
    </w:tbl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9" w:name="_Toc242451460"/>
      <w:bookmarkEnd w:id="44"/>
      <w:bookmarkEnd w:id="45"/>
      <w:bookmarkEnd w:id="46"/>
      <w:bookmarkEnd w:id="47"/>
      <w:bookmarkEnd w:id="48"/>
      <w:r w:rsidRPr="001D4FEF">
        <w:rPr>
          <w:rFonts w:ascii="Calibri" w:hAnsi="Calibri"/>
          <w:b/>
          <w:sz w:val="22"/>
          <w:lang w:val="pt-BR"/>
        </w:rPr>
        <w:t>Teste de Performance</w:t>
      </w:r>
      <w:bookmarkEnd w:id="49"/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293457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354A5F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Assegurar que o tempo de resposta do software é aceitável</w:t>
            </w:r>
          </w:p>
        </w:tc>
      </w:tr>
      <w:tr w:rsidR="00562868" w:rsidRPr="00293457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354A5F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Analise do tempo de resposta</w:t>
            </w:r>
          </w:p>
        </w:tc>
      </w:tr>
      <w:tr w:rsidR="00562868" w:rsidRPr="00293457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354A5F" w:rsidP="00354A5F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 tempo de resposta de acordo com os requisitos.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354A5F" w:rsidP="00AD527F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Nenhuma.</w:t>
            </w:r>
          </w:p>
        </w:tc>
      </w:tr>
    </w:tbl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spacing w:line="120" w:lineRule="atLeast"/>
        <w:rPr>
          <w:rFonts w:ascii="Calibri" w:hAnsi="Calibri"/>
          <w:b/>
          <w:sz w:val="22"/>
          <w:lang w:val="pt-BR"/>
        </w:rPr>
      </w:pPr>
      <w:bookmarkStart w:id="50" w:name="_Toc242451461"/>
      <w:r w:rsidRPr="001D4FEF">
        <w:rPr>
          <w:rFonts w:ascii="Calibri" w:hAnsi="Calibri"/>
          <w:b/>
          <w:sz w:val="22"/>
          <w:lang w:val="pt-BR"/>
        </w:rPr>
        <w:t xml:space="preserve">Teste de </w:t>
      </w:r>
      <w:bookmarkEnd w:id="50"/>
      <w:r w:rsidR="00354A5F">
        <w:rPr>
          <w:rFonts w:ascii="Calibri" w:hAnsi="Calibri"/>
          <w:b/>
          <w:sz w:val="22"/>
          <w:lang w:val="pt-BR"/>
        </w:rPr>
        <w:t>Ciclo de Negócios</w:t>
      </w:r>
    </w:p>
    <w:p w:rsidR="001173B8" w:rsidRPr="001D4FEF" w:rsidRDefault="001173B8">
      <w:pPr>
        <w:pStyle w:val="Corpodetexto"/>
        <w:spacing w:after="0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293457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51" w:name="_Toc78907496"/>
            <w:bookmarkStart w:id="52" w:name="_Toc327254070"/>
            <w:bookmarkStart w:id="53" w:name="_Toc327255035"/>
            <w:bookmarkStart w:id="54" w:name="_Toc327255104"/>
            <w:bookmarkStart w:id="55" w:name="_Toc327255343"/>
            <w:bookmarkStart w:id="56" w:name="_Toc314978541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E940D6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lang w:val="pt-BR"/>
              </w:rPr>
              <w:t>Verificar juntamente como o documento de requisitos as regras específicas.</w:t>
            </w:r>
          </w:p>
        </w:tc>
      </w:tr>
      <w:tr w:rsidR="00562868" w:rsidRPr="00293457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Default="00E940D6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cadastra clientes.</w:t>
            </w:r>
          </w:p>
          <w:p w:rsidR="00E940D6" w:rsidRDefault="00E940D6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cadastra usuários.</w:t>
            </w:r>
          </w:p>
          <w:p w:rsidR="00E940D6" w:rsidRDefault="00E940D6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o cadastro de produtos.</w:t>
            </w:r>
          </w:p>
          <w:p w:rsidR="00E940D6" w:rsidRDefault="00E940D6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o banco de dados está salvado.</w:t>
            </w:r>
          </w:p>
          <w:p w:rsidR="00E940D6" w:rsidRPr="001D4FEF" w:rsidRDefault="00E940D6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executa busca no banco de dados.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Default="00E940D6" w:rsidP="00AD527F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 tempo de resposta de acordo com os requisitos.</w:t>
            </w:r>
          </w:p>
          <w:p w:rsidR="00E940D6" w:rsidRPr="001D4FEF" w:rsidRDefault="00E940D6" w:rsidP="00AD527F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Erros encontrados e corrigidos.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E940D6" w:rsidP="00AD527F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Nenhuma.</w:t>
            </w:r>
          </w:p>
        </w:tc>
      </w:tr>
    </w:tbl>
    <w:p w:rsidR="001173B8" w:rsidRPr="001D4FEF" w:rsidRDefault="001173B8">
      <w:pPr>
        <w:pStyle w:val="Ttulo3"/>
        <w:numPr>
          <w:ilvl w:val="0"/>
          <w:numId w:val="0"/>
        </w:numPr>
        <w:spacing w:line="80" w:lineRule="exact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bookmarkStart w:id="57" w:name="_Toc242451462"/>
      <w:r w:rsidRPr="001D4FEF">
        <w:rPr>
          <w:rFonts w:ascii="Calibri" w:hAnsi="Calibri"/>
          <w:b/>
          <w:sz w:val="22"/>
          <w:lang w:val="pt-BR"/>
        </w:rPr>
        <w:t>Teste de Segurança e Controle de Acesso</w:t>
      </w:r>
      <w:bookmarkEnd w:id="51"/>
      <w:bookmarkEnd w:id="57"/>
    </w:p>
    <w:p w:rsidR="001173B8" w:rsidRPr="001D4FEF" w:rsidRDefault="001173B8">
      <w:pPr>
        <w:pStyle w:val="Corpodetexto"/>
        <w:spacing w:after="0" w:line="40" w:lineRule="atLeast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293457" w:rsidTr="00562868">
        <w:trPr>
          <w:cantSplit/>
        </w:trPr>
        <w:tc>
          <w:tcPr>
            <w:tcW w:w="2211" w:type="dxa"/>
          </w:tcPr>
          <w:bookmarkEnd w:id="52"/>
          <w:bookmarkEnd w:id="53"/>
          <w:bookmarkEnd w:id="54"/>
          <w:bookmarkEnd w:id="55"/>
          <w:bookmarkEnd w:id="56"/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E940D6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Testar a segurança de acesso ao sistema e aos dados.</w:t>
            </w:r>
          </w:p>
        </w:tc>
      </w:tr>
      <w:tr w:rsidR="00562868" w:rsidRPr="00293457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Default="00E940D6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a restrição ao acesso de dados do sistema.</w:t>
            </w:r>
          </w:p>
          <w:p w:rsidR="00E940D6" w:rsidRDefault="00E940D6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o acesso ao sistema de acordo com os usuários.</w:t>
            </w:r>
          </w:p>
          <w:p w:rsidR="00E940D6" w:rsidRPr="001D4FEF" w:rsidRDefault="00E940D6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a integridade dos dados.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E940D6" w:rsidRDefault="00E940D6" w:rsidP="00E940D6">
            <w:pPr>
              <w:pStyle w:val="Corpodetexto"/>
              <w:tabs>
                <w:tab w:val="left" w:pos="4873"/>
              </w:tabs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Execução dos testes com sucesso.</w:t>
            </w:r>
          </w:p>
          <w:p w:rsidR="00562868" w:rsidRPr="001D4FEF" w:rsidRDefault="00E940D6" w:rsidP="00E940D6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Todos os erros corrigidos.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lastRenderedPageBreak/>
              <w:t>Considerações Especiais:</w:t>
            </w:r>
          </w:p>
        </w:tc>
        <w:tc>
          <w:tcPr>
            <w:tcW w:w="6627" w:type="dxa"/>
          </w:tcPr>
          <w:p w:rsidR="00562868" w:rsidRPr="001D4FEF" w:rsidRDefault="00E940D6" w:rsidP="00AD527F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Nenhuma. </w:t>
            </w:r>
          </w:p>
        </w:tc>
      </w:tr>
    </w:tbl>
    <w:p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:rsidR="001173B8" w:rsidRPr="001D4FEF" w:rsidRDefault="001173B8" w:rsidP="0056286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bookmarkStart w:id="58" w:name="_Toc78907497"/>
      <w:bookmarkStart w:id="59" w:name="_Toc242451463"/>
      <w:r w:rsidRPr="001D4FEF">
        <w:rPr>
          <w:rFonts w:ascii="Calibri" w:hAnsi="Calibri"/>
          <w:b/>
          <w:sz w:val="22"/>
          <w:lang w:val="pt-BR"/>
        </w:rPr>
        <w:t>Teste de Instalação</w:t>
      </w:r>
      <w:bookmarkEnd w:id="58"/>
      <w:bookmarkEnd w:id="59"/>
    </w:p>
    <w:p w:rsidR="00562868" w:rsidRPr="001D4FEF" w:rsidRDefault="00562868" w:rsidP="00562868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293457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DF4EBB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o software é instalado corretamente nas diferentes ambientes plataformas.</w:t>
            </w:r>
          </w:p>
        </w:tc>
      </w:tr>
      <w:tr w:rsidR="00562868" w:rsidRPr="00293457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DF4EBB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a máquina virtual está disponível para a execução.</w:t>
            </w:r>
          </w:p>
        </w:tc>
      </w:tr>
      <w:tr w:rsidR="00562868" w:rsidRPr="00293457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Default="00DF4EBB" w:rsidP="00DF4EBB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Instalação concluída e funcionando.</w:t>
            </w:r>
          </w:p>
          <w:p w:rsidR="00DF4EBB" w:rsidRPr="001D4FEF" w:rsidRDefault="00DF4EBB" w:rsidP="00DF4EBB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Erros corrigidos.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DF4EBB" w:rsidP="00DF4EBB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Nenhuma.</w:t>
            </w:r>
          </w:p>
        </w:tc>
      </w:tr>
    </w:tbl>
    <w:p w:rsidR="001173B8" w:rsidRPr="001D4FEF" w:rsidRDefault="001173B8" w:rsidP="00562868">
      <w:pPr>
        <w:pStyle w:val="Corpodetexto"/>
        <w:ind w:left="0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60" w:name="_Toc78907498"/>
      <w:bookmarkStart w:id="61" w:name="_Toc242451464"/>
      <w:r w:rsidRPr="001D4FEF">
        <w:rPr>
          <w:rFonts w:ascii="Calibri" w:hAnsi="Calibri"/>
          <w:sz w:val="22"/>
          <w:lang w:val="pt-BR"/>
        </w:rPr>
        <w:t>Ferramentas</w:t>
      </w:r>
      <w:bookmarkEnd w:id="60"/>
      <w:bookmarkEnd w:id="61"/>
    </w:p>
    <w:p w:rsidR="001173B8" w:rsidRPr="001D4FEF" w:rsidRDefault="001173B8">
      <w:pPr>
        <w:pStyle w:val="Corpodetexto"/>
        <w:ind w:left="0"/>
        <w:rPr>
          <w:rFonts w:ascii="Calibri" w:hAnsi="Calibri"/>
          <w:sz w:val="22"/>
          <w:lang w:val="pt-BR"/>
        </w:rPr>
      </w:pPr>
      <w:bookmarkStart w:id="62" w:name="_Toc314978543"/>
      <w:bookmarkStart w:id="63" w:name="_Toc324843646"/>
      <w:bookmarkStart w:id="64" w:name="_Toc324851953"/>
      <w:bookmarkStart w:id="65" w:name="_Toc324915536"/>
      <w:r w:rsidRPr="001D4FEF">
        <w:rPr>
          <w:rFonts w:ascii="Calibri" w:hAnsi="Calibri"/>
          <w:sz w:val="22"/>
          <w:lang w:val="pt-BR"/>
        </w:rPr>
        <w:t>As seguintes ferramentas serão empregadas para esse projeto:</w:t>
      </w:r>
    </w:p>
    <w:p w:rsidR="001173B8" w:rsidRPr="001D4FEF" w:rsidRDefault="001173B8">
      <w:pPr>
        <w:pStyle w:val="Corpodetexto"/>
        <w:rPr>
          <w:rFonts w:ascii="Calibri" w:hAnsi="Calibri"/>
          <w:sz w:val="22"/>
          <w:lang w:val="pt-BR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1173B8" w:rsidRPr="001D4FEF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Vendedor</w:t>
            </w:r>
          </w:p>
        </w:tc>
      </w:tr>
      <w:tr w:rsidR="00DF4EBB" w:rsidRPr="001D4FEF">
        <w:trPr>
          <w:jc w:val="center"/>
        </w:trPr>
        <w:tc>
          <w:tcPr>
            <w:tcW w:w="3060" w:type="dxa"/>
            <w:tcBorders>
              <w:top w:val="nil"/>
            </w:tcBorders>
          </w:tcPr>
          <w:p w:rsidR="00DF4EBB" w:rsidRPr="001D4FEF" w:rsidRDefault="00DF4EBB" w:rsidP="00DF4EBB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Teste</w:t>
            </w:r>
          </w:p>
        </w:tc>
        <w:tc>
          <w:tcPr>
            <w:tcW w:w="2358" w:type="dxa"/>
            <w:tcBorders>
              <w:top w:val="nil"/>
            </w:tcBorders>
          </w:tcPr>
          <w:p w:rsidR="00DF4EBB" w:rsidRPr="001D4FEF" w:rsidRDefault="00DF4EBB" w:rsidP="008A48CF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Microsoft </w:t>
            </w:r>
            <w:r w:rsidR="008A48CF">
              <w:rPr>
                <w:rFonts w:ascii="Calibri" w:hAnsi="Calibri"/>
                <w:sz w:val="22"/>
                <w:lang w:val="pt-BR"/>
              </w:rPr>
              <w:t>Word</w:t>
            </w:r>
          </w:p>
        </w:tc>
        <w:tc>
          <w:tcPr>
            <w:tcW w:w="3150" w:type="dxa"/>
            <w:tcBorders>
              <w:top w:val="nil"/>
            </w:tcBorders>
          </w:tcPr>
          <w:p w:rsidR="00DF4EBB" w:rsidRPr="001D4FEF" w:rsidRDefault="008A48CF" w:rsidP="00DF4EB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Microsoft</w:t>
            </w:r>
          </w:p>
        </w:tc>
      </w:tr>
      <w:tr w:rsidR="00DF4EBB" w:rsidRPr="001D4FEF" w:rsidTr="008B4EB7">
        <w:trPr>
          <w:jc w:val="center"/>
        </w:trPr>
        <w:tc>
          <w:tcPr>
            <w:tcW w:w="3060" w:type="dxa"/>
          </w:tcPr>
          <w:p w:rsidR="00DF4EBB" w:rsidRPr="001D4FEF" w:rsidRDefault="00DF4EBB" w:rsidP="00DF4EBB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Projeto de Teste</w:t>
            </w:r>
          </w:p>
        </w:tc>
        <w:tc>
          <w:tcPr>
            <w:tcW w:w="2358" w:type="dxa"/>
          </w:tcPr>
          <w:p w:rsidR="00DF4EBB" w:rsidRPr="001D4FEF" w:rsidRDefault="00DF4EBB" w:rsidP="008A48CF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Microsoft </w:t>
            </w:r>
            <w:r w:rsidR="008A48CF">
              <w:rPr>
                <w:rFonts w:ascii="Calibri" w:hAnsi="Calibri"/>
                <w:sz w:val="22"/>
                <w:lang w:val="pt-BR"/>
              </w:rPr>
              <w:t>Excel</w:t>
            </w:r>
          </w:p>
        </w:tc>
        <w:tc>
          <w:tcPr>
            <w:tcW w:w="3150" w:type="dxa"/>
          </w:tcPr>
          <w:p w:rsidR="00DF4EBB" w:rsidRPr="001D4FEF" w:rsidRDefault="008A48CF" w:rsidP="00DF4EB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Microsoft</w:t>
            </w:r>
          </w:p>
        </w:tc>
      </w:tr>
      <w:tr w:rsidR="00DF4EBB" w:rsidRPr="001D4FEF">
        <w:trPr>
          <w:jc w:val="center"/>
        </w:trPr>
        <w:tc>
          <w:tcPr>
            <w:tcW w:w="3060" w:type="dxa"/>
          </w:tcPr>
          <w:p w:rsidR="00DF4EBB" w:rsidRPr="001D4FEF" w:rsidRDefault="00DF4EBB" w:rsidP="00DF4EBB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Gerenciamento de incidentes </w:t>
            </w:r>
          </w:p>
        </w:tc>
        <w:tc>
          <w:tcPr>
            <w:tcW w:w="2358" w:type="dxa"/>
          </w:tcPr>
          <w:p w:rsidR="00DF4EBB" w:rsidRPr="001D4FEF" w:rsidRDefault="00A86C0F" w:rsidP="002F5CAC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proofErr w:type="spellStart"/>
            <w:r>
              <w:rPr>
                <w:rFonts w:ascii="Calibri" w:hAnsi="Calibri"/>
                <w:sz w:val="22"/>
                <w:lang w:val="pt-BR"/>
              </w:rPr>
              <w:t>Microsoft</w:t>
            </w:r>
            <w:r w:rsidR="00CC29BA">
              <w:rPr>
                <w:rFonts w:ascii="Calibri" w:hAnsi="Calibri"/>
                <w:sz w:val="22"/>
                <w:lang w:val="pt-BR"/>
              </w:rPr>
              <w:t>EXCEL</w:t>
            </w:r>
            <w:proofErr w:type="spellEnd"/>
          </w:p>
        </w:tc>
        <w:tc>
          <w:tcPr>
            <w:tcW w:w="3150" w:type="dxa"/>
          </w:tcPr>
          <w:p w:rsidR="00DF4EBB" w:rsidRPr="001D4FEF" w:rsidRDefault="008A48CF" w:rsidP="00DF4EB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---</w:t>
            </w:r>
          </w:p>
        </w:tc>
      </w:tr>
      <w:tr w:rsidR="00DF4EBB" w:rsidRPr="001D4FEF">
        <w:trPr>
          <w:jc w:val="center"/>
        </w:trPr>
        <w:tc>
          <w:tcPr>
            <w:tcW w:w="3060" w:type="dxa"/>
          </w:tcPr>
          <w:p w:rsidR="00DF4EBB" w:rsidRPr="001D4FEF" w:rsidRDefault="00DF4EBB" w:rsidP="00DF4EBB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Projeto</w:t>
            </w:r>
          </w:p>
        </w:tc>
        <w:tc>
          <w:tcPr>
            <w:tcW w:w="2358" w:type="dxa"/>
          </w:tcPr>
          <w:p w:rsidR="00DF4EBB" w:rsidRPr="001D4FEF" w:rsidRDefault="00DF4EBB" w:rsidP="00DF4EB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E-mail e ferramenta de gestão de bugs a definir pela Proprietária Ivna.</w:t>
            </w:r>
          </w:p>
        </w:tc>
        <w:tc>
          <w:tcPr>
            <w:tcW w:w="3150" w:type="dxa"/>
          </w:tcPr>
          <w:p w:rsidR="00DF4EBB" w:rsidRPr="001D4FEF" w:rsidRDefault="008A48CF" w:rsidP="00DF4EB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---</w:t>
            </w:r>
          </w:p>
        </w:tc>
      </w:tr>
      <w:tr w:rsidR="00DF4EBB" w:rsidRPr="001D4FEF" w:rsidTr="008B4EB7">
        <w:trPr>
          <w:jc w:val="center"/>
        </w:trPr>
        <w:tc>
          <w:tcPr>
            <w:tcW w:w="3060" w:type="dxa"/>
          </w:tcPr>
          <w:p w:rsidR="00DF4EBB" w:rsidRPr="001D4FEF" w:rsidRDefault="00DF4EBB" w:rsidP="00DF4EBB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Ferramentas do SGBD </w:t>
            </w:r>
          </w:p>
        </w:tc>
        <w:tc>
          <w:tcPr>
            <w:tcW w:w="2358" w:type="dxa"/>
          </w:tcPr>
          <w:p w:rsidR="00DF4EBB" w:rsidRPr="001D4FEF" w:rsidRDefault="00DF4EBB" w:rsidP="00DF4EB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t xml:space="preserve">MySQL, </w:t>
            </w:r>
            <w:r w:rsidR="008A48CF">
              <w:t>Oracle</w:t>
            </w:r>
          </w:p>
        </w:tc>
        <w:tc>
          <w:tcPr>
            <w:tcW w:w="3150" w:type="dxa"/>
          </w:tcPr>
          <w:p w:rsidR="00DF4EBB" w:rsidRPr="001D4FEF" w:rsidRDefault="008A48CF" w:rsidP="00DF4EB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---</w:t>
            </w:r>
          </w:p>
        </w:tc>
      </w:tr>
      <w:tr w:rsidR="002F5CAC" w:rsidRPr="001D4FEF" w:rsidTr="008B4EB7">
        <w:trPr>
          <w:jc w:val="center"/>
        </w:trPr>
        <w:tc>
          <w:tcPr>
            <w:tcW w:w="3060" w:type="dxa"/>
          </w:tcPr>
          <w:p w:rsidR="002F5CAC" w:rsidRPr="001D4FEF" w:rsidRDefault="002F5CAC" w:rsidP="00DF4EBB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Desenvolvimento</w:t>
            </w:r>
          </w:p>
        </w:tc>
        <w:tc>
          <w:tcPr>
            <w:tcW w:w="2358" w:type="dxa"/>
          </w:tcPr>
          <w:p w:rsidR="002F5CAC" w:rsidRPr="001D4FEF" w:rsidRDefault="002F5CAC" w:rsidP="00DF4EB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JRE 8</w:t>
            </w:r>
          </w:p>
        </w:tc>
        <w:tc>
          <w:tcPr>
            <w:tcW w:w="3150" w:type="dxa"/>
          </w:tcPr>
          <w:p w:rsidR="002F5CAC" w:rsidRPr="001D4FEF" w:rsidRDefault="002F5CAC" w:rsidP="00DF4EB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Java</w:t>
            </w:r>
          </w:p>
        </w:tc>
      </w:tr>
    </w:tbl>
    <w:p w:rsidR="008A48CF" w:rsidRDefault="008A48CF" w:rsidP="008A48CF">
      <w:pPr>
        <w:rPr>
          <w:lang w:val="pt-BR"/>
        </w:rPr>
      </w:pPr>
      <w:bookmarkStart w:id="66" w:name="_Toc78907502"/>
      <w:bookmarkEnd w:id="62"/>
      <w:bookmarkEnd w:id="63"/>
      <w:bookmarkEnd w:id="64"/>
      <w:bookmarkEnd w:id="65"/>
    </w:p>
    <w:p w:rsidR="008A48CF" w:rsidRDefault="008A48CF" w:rsidP="008A48CF">
      <w:pPr>
        <w:rPr>
          <w:lang w:val="pt-BR"/>
        </w:rPr>
      </w:pPr>
    </w:p>
    <w:p w:rsidR="008A48CF" w:rsidRDefault="008A48CF" w:rsidP="008A48CF">
      <w:pPr>
        <w:rPr>
          <w:lang w:val="pt-BR"/>
        </w:rPr>
      </w:pPr>
    </w:p>
    <w:p w:rsidR="008A48CF" w:rsidRDefault="008A48CF" w:rsidP="008A48CF">
      <w:pPr>
        <w:rPr>
          <w:lang w:val="pt-BR"/>
        </w:rPr>
      </w:pPr>
    </w:p>
    <w:p w:rsidR="008A48CF" w:rsidRPr="008A48CF" w:rsidRDefault="008A48CF" w:rsidP="008A48CF">
      <w:pPr>
        <w:rPr>
          <w:lang w:val="pt-BR"/>
        </w:rPr>
      </w:pPr>
    </w:p>
    <w:p w:rsidR="001173B8" w:rsidRPr="001D4FEF" w:rsidRDefault="008B4EB7" w:rsidP="008B4EB7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67" w:name="_Toc242451465"/>
      <w:r w:rsidRPr="001D4FEF">
        <w:rPr>
          <w:rFonts w:ascii="Calibri" w:hAnsi="Calibri"/>
          <w:sz w:val="22"/>
          <w:lang w:val="pt-BR"/>
        </w:rPr>
        <w:t>Riscos</w:t>
      </w:r>
      <w:bookmarkEnd w:id="67"/>
    </w:p>
    <w:tbl>
      <w:tblPr>
        <w:tblW w:w="0" w:type="auto"/>
        <w:tblInd w:w="4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031"/>
        <w:gridCol w:w="2387"/>
        <w:gridCol w:w="4683"/>
      </w:tblGrid>
      <w:tr w:rsidR="0010379D" w:rsidRPr="001D4FEF" w:rsidTr="00F4479D">
        <w:tc>
          <w:tcPr>
            <w:tcW w:w="2031" w:type="dxa"/>
            <w:tcBorders>
              <w:bottom w:val="single" w:sz="12" w:space="0" w:color="000000"/>
            </w:tcBorders>
          </w:tcPr>
          <w:p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Risco </w:t>
            </w:r>
          </w:p>
        </w:tc>
        <w:tc>
          <w:tcPr>
            <w:tcW w:w="2387" w:type="dxa"/>
            <w:tcBorders>
              <w:bottom w:val="single" w:sz="12" w:space="0" w:color="000000"/>
            </w:tcBorders>
          </w:tcPr>
          <w:p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Mitigação</w:t>
            </w:r>
          </w:p>
        </w:tc>
        <w:tc>
          <w:tcPr>
            <w:tcW w:w="4683" w:type="dxa"/>
            <w:tcBorders>
              <w:bottom w:val="single" w:sz="12" w:space="0" w:color="000000"/>
            </w:tcBorders>
          </w:tcPr>
          <w:p w:rsidR="0010379D" w:rsidRPr="001D4FEF" w:rsidRDefault="00562868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Contingência</w:t>
            </w:r>
          </w:p>
        </w:tc>
      </w:tr>
      <w:tr w:rsidR="0010379D" w:rsidRPr="00293457" w:rsidTr="00F4479D">
        <w:tc>
          <w:tcPr>
            <w:tcW w:w="2031" w:type="dxa"/>
            <w:tcBorders>
              <w:top w:val="nil"/>
            </w:tcBorders>
          </w:tcPr>
          <w:p w:rsidR="0010379D" w:rsidRPr="001D4FEF" w:rsidRDefault="008A48CF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Tempo disponível dos colaboradores envolvidos na fase </w:t>
            </w:r>
            <w:r>
              <w:rPr>
                <w:rFonts w:ascii="Calibri" w:hAnsi="Calibri"/>
                <w:sz w:val="22"/>
                <w:lang w:val="pt-BR"/>
              </w:rPr>
              <w:lastRenderedPageBreak/>
              <w:t>de teste.</w:t>
            </w:r>
          </w:p>
        </w:tc>
        <w:tc>
          <w:tcPr>
            <w:tcW w:w="2387" w:type="dxa"/>
            <w:tcBorders>
              <w:top w:val="nil"/>
            </w:tcBorders>
          </w:tcPr>
          <w:p w:rsidR="0010379D" w:rsidRPr="001D4FEF" w:rsidRDefault="008A48CF" w:rsidP="008A48CF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lastRenderedPageBreak/>
              <w:t>Priorização de pelo menos no final de semana no projeto de testes</w:t>
            </w:r>
          </w:p>
        </w:tc>
        <w:tc>
          <w:tcPr>
            <w:tcW w:w="4683" w:type="dxa"/>
            <w:tcBorders>
              <w:top w:val="nil"/>
            </w:tcBorders>
          </w:tcPr>
          <w:p w:rsidR="0010379D" w:rsidRPr="001D4FEF" w:rsidRDefault="008A48CF" w:rsidP="0010379D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Definir mesma quantidade de tempo em outros horários gerenciados pelo próprio colaborador.</w:t>
            </w:r>
          </w:p>
        </w:tc>
      </w:tr>
      <w:tr w:rsidR="00840FE3" w:rsidRPr="00293457" w:rsidTr="00F4479D">
        <w:tc>
          <w:tcPr>
            <w:tcW w:w="2031" w:type="dxa"/>
            <w:tcBorders>
              <w:top w:val="nil"/>
            </w:tcBorders>
          </w:tcPr>
          <w:p w:rsidR="00840FE3" w:rsidRPr="001D4FEF" w:rsidRDefault="00840FE3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lastRenderedPageBreak/>
              <w:t>Dificuldade na criação da documentação do plano de teste</w:t>
            </w:r>
          </w:p>
        </w:tc>
        <w:tc>
          <w:tcPr>
            <w:tcW w:w="2387" w:type="dxa"/>
            <w:tcBorders>
              <w:top w:val="nil"/>
            </w:tcBorders>
          </w:tcPr>
          <w:p w:rsidR="00840FE3" w:rsidRPr="001D4FEF" w:rsidRDefault="00840FE3" w:rsidP="0010379D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Estudar técnicas de teste em sites, literatura, discussão e validação com orientador.</w:t>
            </w:r>
          </w:p>
        </w:tc>
        <w:tc>
          <w:tcPr>
            <w:tcW w:w="4683" w:type="dxa"/>
            <w:tcBorders>
              <w:top w:val="nil"/>
            </w:tcBorders>
          </w:tcPr>
          <w:p w:rsidR="00840FE3" w:rsidRPr="001D4FEF" w:rsidRDefault="00840FE3" w:rsidP="0010379D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Definir técnicas disponíveis para execução e criação do documento de teste.</w:t>
            </w:r>
          </w:p>
        </w:tc>
      </w:tr>
      <w:tr w:rsidR="00840FE3" w:rsidRPr="00293457" w:rsidTr="00F4479D">
        <w:tc>
          <w:tcPr>
            <w:tcW w:w="2031" w:type="dxa"/>
            <w:tcBorders>
              <w:top w:val="nil"/>
            </w:tcBorders>
          </w:tcPr>
          <w:p w:rsidR="00840FE3" w:rsidRPr="001D4FEF" w:rsidRDefault="00840FE3" w:rsidP="008A48CF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Dificuldade na criação do projeto de testes</w:t>
            </w:r>
          </w:p>
        </w:tc>
        <w:tc>
          <w:tcPr>
            <w:tcW w:w="2387" w:type="dxa"/>
            <w:tcBorders>
              <w:top w:val="nil"/>
            </w:tcBorders>
          </w:tcPr>
          <w:p w:rsidR="00840FE3" w:rsidRPr="001D4FEF" w:rsidRDefault="00840FE3" w:rsidP="008A48CF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Estudar técnicas de identificação de casos de teste, discussão e validação com orientador.</w:t>
            </w:r>
          </w:p>
        </w:tc>
        <w:tc>
          <w:tcPr>
            <w:tcW w:w="4683" w:type="dxa"/>
            <w:tcBorders>
              <w:top w:val="nil"/>
            </w:tcBorders>
          </w:tcPr>
          <w:p w:rsidR="00840FE3" w:rsidRPr="001D4FEF" w:rsidRDefault="00840FE3" w:rsidP="008A48CF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Definir técnicas disponíveis para execução e criação do projeto de teste.</w:t>
            </w:r>
          </w:p>
        </w:tc>
      </w:tr>
    </w:tbl>
    <w:p w:rsidR="008B4EB7" w:rsidRPr="001D4FEF" w:rsidRDefault="008B4EB7" w:rsidP="008B4EB7">
      <w:pPr>
        <w:rPr>
          <w:lang w:val="pt-BR"/>
        </w:rPr>
      </w:pPr>
    </w:p>
    <w:p w:rsidR="008D289F" w:rsidRPr="001D4FEF" w:rsidRDefault="008D289F" w:rsidP="008B4EB7">
      <w:pPr>
        <w:rPr>
          <w:lang w:val="pt-BR"/>
        </w:rPr>
      </w:pPr>
    </w:p>
    <w:p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:rsidR="002732DA" w:rsidRPr="001D4FEF" w:rsidRDefault="002732DA" w:rsidP="008B4EB7">
      <w:pPr>
        <w:rPr>
          <w:lang w:val="pt-BR"/>
        </w:rPr>
      </w:pPr>
    </w:p>
    <w:p w:rsidR="008D289F" w:rsidRPr="001D4FEF" w:rsidRDefault="008D289F" w:rsidP="008D289F">
      <w:pPr>
        <w:pStyle w:val="Ttulo1"/>
        <w:rPr>
          <w:rFonts w:ascii="Calibri" w:hAnsi="Calibri"/>
          <w:sz w:val="26"/>
          <w:lang w:val="pt-BR"/>
        </w:rPr>
      </w:pPr>
      <w:bookmarkStart w:id="68" w:name="_Toc242451466"/>
      <w:r w:rsidRPr="001D4FEF">
        <w:rPr>
          <w:rFonts w:ascii="Calibri" w:hAnsi="Calibri"/>
          <w:sz w:val="26"/>
          <w:lang w:val="pt-BR"/>
        </w:rPr>
        <w:t>Requisitos de suspensão e retomada</w:t>
      </w:r>
      <w:bookmarkEnd w:id="68"/>
    </w:p>
    <w:p w:rsidR="008D289F" w:rsidRPr="001D4FEF" w:rsidRDefault="008D289F" w:rsidP="008B4EB7">
      <w:pPr>
        <w:rPr>
          <w:lang w:val="pt-BR"/>
        </w:rPr>
      </w:pPr>
    </w:p>
    <w:p w:rsidR="009759D7" w:rsidRPr="008E169A" w:rsidRDefault="009759D7" w:rsidP="009759D7">
      <w:pPr>
        <w:rPr>
          <w:lang w:val="pt-BR"/>
        </w:rPr>
      </w:pPr>
      <w:r>
        <w:rPr>
          <w:lang w:val="pt-BR"/>
        </w:rPr>
        <w:t>Todos os testes deverão ser executados, no caso de todos testes funcionais não obtiverem sucesso os demais testes não deverão ser realizados.</w:t>
      </w:r>
    </w:p>
    <w:p w:rsidR="00562868" w:rsidRPr="001D4FEF" w:rsidRDefault="00562868">
      <w:pPr>
        <w:widowControl/>
        <w:spacing w:line="240" w:lineRule="auto"/>
        <w:rPr>
          <w:lang w:val="pt-BR"/>
        </w:rPr>
      </w:pPr>
    </w:p>
    <w:p w:rsidR="00562868" w:rsidRPr="001D4FEF" w:rsidRDefault="00562868" w:rsidP="008B4EB7">
      <w:pPr>
        <w:rPr>
          <w:lang w:val="pt-BR"/>
        </w:rPr>
      </w:pPr>
    </w:p>
    <w:p w:rsidR="008B4EB7" w:rsidRPr="001D4FEF" w:rsidRDefault="00562868" w:rsidP="009960B3">
      <w:pPr>
        <w:pStyle w:val="Ttulo1"/>
        <w:rPr>
          <w:rFonts w:ascii="Calibri" w:hAnsi="Calibri"/>
          <w:sz w:val="26"/>
          <w:lang w:val="pt-BR"/>
        </w:rPr>
      </w:pPr>
      <w:bookmarkStart w:id="69" w:name="_Toc242451467"/>
      <w:r w:rsidRPr="001D4FEF">
        <w:rPr>
          <w:rFonts w:ascii="Calibri" w:hAnsi="Calibri"/>
          <w:sz w:val="26"/>
          <w:lang w:val="pt-BR"/>
        </w:rPr>
        <w:t>Matriz de rastreabilidade</w:t>
      </w:r>
      <w:bookmarkEnd w:id="69"/>
    </w:p>
    <w:p w:rsidR="0081191E" w:rsidRPr="001D4FEF" w:rsidRDefault="00E8597F" w:rsidP="00E8597F">
      <w:pPr>
        <w:rPr>
          <w:rFonts w:ascii="Calibri" w:hAnsi="Calibri"/>
          <w:sz w:val="26"/>
          <w:lang w:val="pt-BR"/>
        </w:rPr>
      </w:pPr>
      <w:r w:rsidRPr="007A0172">
        <w:rPr>
          <w:rFonts w:ascii="Arial" w:hAnsi="Arial" w:cs="Arial"/>
          <w:i/>
          <w:lang w:val="pt-BR"/>
        </w:rPr>
        <w:t>A Matriz de Responsabilidades relaciona as principais entregas e atividades com os papéis ou responsáveis do projeto.</w:t>
      </w:r>
    </w:p>
    <w:p w:rsidR="00AD608A" w:rsidRDefault="00AD608A">
      <w:pPr>
        <w:widowControl/>
        <w:spacing w:line="240" w:lineRule="auto"/>
        <w:rPr>
          <w:lang w:val="pt-BR"/>
        </w:rPr>
      </w:pPr>
    </w:p>
    <w:p w:rsidR="00562868" w:rsidRPr="00AD608A" w:rsidRDefault="00AD608A">
      <w:pPr>
        <w:widowControl/>
        <w:spacing w:line="240" w:lineRule="auto"/>
        <w:rPr>
          <w:b/>
          <w:sz w:val="40"/>
          <w:szCs w:val="40"/>
          <w:lang w:val="pt-BR"/>
        </w:rPr>
      </w:pPr>
      <w:proofErr w:type="spellStart"/>
      <w:r>
        <w:rPr>
          <w:b/>
          <w:sz w:val="40"/>
          <w:szCs w:val="40"/>
          <w:lang w:val="pt-BR"/>
        </w:rPr>
        <w:t>Observação:</w:t>
      </w:r>
      <w:r w:rsidRPr="00AD608A">
        <w:rPr>
          <w:b/>
          <w:sz w:val="40"/>
          <w:szCs w:val="40"/>
          <w:lang w:val="pt-BR"/>
        </w:rPr>
        <w:t>Aqui</w:t>
      </w:r>
      <w:proofErr w:type="spellEnd"/>
      <w:r w:rsidRPr="00AD608A">
        <w:rPr>
          <w:b/>
          <w:sz w:val="40"/>
          <w:szCs w:val="40"/>
          <w:lang w:val="pt-BR"/>
        </w:rPr>
        <w:t xml:space="preserve"> é onde vamos colocar as funcionalidades ct001 a ct003</w:t>
      </w:r>
      <w:r w:rsidR="00562868" w:rsidRPr="00AD608A">
        <w:rPr>
          <w:b/>
          <w:sz w:val="40"/>
          <w:szCs w:val="40"/>
          <w:lang w:val="pt-BR"/>
        </w:rPr>
        <w:br w:type="page"/>
      </w:r>
    </w:p>
    <w:p w:rsidR="0081191E" w:rsidRDefault="0081191E" w:rsidP="0081191E">
      <w:pPr>
        <w:pStyle w:val="Ttulo1"/>
        <w:rPr>
          <w:rFonts w:ascii="Calibri" w:hAnsi="Calibri"/>
          <w:sz w:val="26"/>
          <w:lang w:val="pt-BR"/>
        </w:rPr>
      </w:pPr>
      <w:bookmarkStart w:id="70" w:name="_Toc242451468"/>
      <w:r w:rsidRPr="001D4FEF">
        <w:rPr>
          <w:rFonts w:ascii="Calibri" w:hAnsi="Calibri"/>
          <w:sz w:val="26"/>
          <w:lang w:val="pt-BR"/>
        </w:rPr>
        <w:lastRenderedPageBreak/>
        <w:t>Responsabilidades</w:t>
      </w:r>
      <w:bookmarkEnd w:id="70"/>
    </w:p>
    <w:p w:rsidR="00F96BD9" w:rsidRDefault="00F96BD9" w:rsidP="00F96BD9">
      <w:pPr>
        <w:rPr>
          <w:lang w:val="pt-BR"/>
        </w:rPr>
      </w:pPr>
    </w:p>
    <w:tbl>
      <w:tblPr>
        <w:tblStyle w:val="Tabelacomgrade"/>
        <w:tblW w:w="10632" w:type="dxa"/>
        <w:tblInd w:w="-459" w:type="dxa"/>
        <w:tblLook w:val="04A0" w:firstRow="1" w:lastRow="0" w:firstColumn="1" w:lastColumn="0" w:noHBand="0" w:noVBand="1"/>
      </w:tblPr>
      <w:tblGrid>
        <w:gridCol w:w="1843"/>
        <w:gridCol w:w="2268"/>
        <w:gridCol w:w="6521"/>
      </w:tblGrid>
      <w:tr w:rsidR="00F96BD9" w:rsidTr="00F96BD9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jc w:val="center"/>
              <w:rPr>
                <w:rFonts w:asciiTheme="minorHAnsi" w:hAnsiTheme="minorHAnsi" w:cstheme="minorHAnsi"/>
                <w:b/>
                <w:sz w:val="22"/>
                <w:szCs w:val="26"/>
                <w:lang w:val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6"/>
              </w:rPr>
              <w:t>Cargo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jc w:val="center"/>
              <w:rPr>
                <w:rFonts w:asciiTheme="minorHAnsi" w:hAnsiTheme="minorHAnsi" w:cstheme="minorHAnsi"/>
                <w:b/>
                <w:sz w:val="22"/>
                <w:szCs w:val="26"/>
                <w:lang w:val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6"/>
              </w:rPr>
              <w:t>Nome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jc w:val="center"/>
              <w:rPr>
                <w:rFonts w:asciiTheme="minorHAnsi" w:hAnsiTheme="minorHAnsi" w:cstheme="minorHAnsi"/>
                <w:b/>
                <w:sz w:val="22"/>
                <w:szCs w:val="26"/>
                <w:lang w:val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6"/>
              </w:rPr>
              <w:t>Responsabilidades</w:t>
            </w:r>
          </w:p>
        </w:tc>
      </w:tr>
      <w:tr w:rsidR="00F96BD9" w:rsidTr="00F96BD9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6"/>
                <w:lang w:val="pt-BR"/>
              </w:rPr>
              <w:t>Gerente de Projeto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6"/>
                <w:lang w:val="pt-BR"/>
              </w:rPr>
              <w:t>André Genuíno/Robinson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rPr>
                <w:rFonts w:ascii="Calibri" w:hAnsi="Calibri" w:cs="Calibri"/>
                <w:color w:val="000000"/>
                <w:sz w:val="22"/>
                <w:szCs w:val="26"/>
                <w:lang w:val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6"/>
                <w:lang w:val="pt-BR"/>
              </w:rPr>
              <w:t>Supervisionar as atividades relacionadas ao projeto de forma gerencial, tal como:</w:t>
            </w:r>
          </w:p>
          <w:p w:rsidR="00F96BD9" w:rsidRDefault="00F96BD9" w:rsidP="00F96BD9">
            <w:pPr>
              <w:pStyle w:val="PargrafodaLista"/>
              <w:numPr>
                <w:ilvl w:val="0"/>
                <w:numId w:val="37"/>
              </w:num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6"/>
                <w:lang w:val="pt-BR"/>
              </w:rPr>
              <w:t>Direcionamento Técnico;</w:t>
            </w:r>
          </w:p>
          <w:p w:rsidR="00F96BD9" w:rsidRDefault="00F96BD9" w:rsidP="00F96BD9">
            <w:pPr>
              <w:pStyle w:val="PargrafodaLista"/>
              <w:numPr>
                <w:ilvl w:val="0"/>
                <w:numId w:val="37"/>
              </w:num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6"/>
                <w:lang w:val="pt-BR"/>
              </w:rPr>
              <w:t>Gerar Plano de Teste;</w:t>
            </w:r>
          </w:p>
          <w:p w:rsidR="00F96BD9" w:rsidRDefault="00F96BD9" w:rsidP="00F96BD9">
            <w:pPr>
              <w:pStyle w:val="PargrafodaLista"/>
              <w:numPr>
                <w:ilvl w:val="0"/>
                <w:numId w:val="37"/>
              </w:num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6"/>
                <w:lang w:val="pt-BR"/>
              </w:rPr>
              <w:t>Criar modelo de testes;</w:t>
            </w:r>
          </w:p>
          <w:p w:rsidR="00F96BD9" w:rsidRDefault="00F96BD9" w:rsidP="00F96BD9">
            <w:pPr>
              <w:pStyle w:val="PargrafodaLista"/>
              <w:numPr>
                <w:ilvl w:val="0"/>
                <w:numId w:val="37"/>
              </w:num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6"/>
                <w:lang w:val="pt-BR"/>
              </w:rPr>
              <w:t>Avaliar Relatórios gerenciais;</w:t>
            </w:r>
          </w:p>
        </w:tc>
      </w:tr>
      <w:tr w:rsidR="00F96BD9" w:rsidRPr="00293457" w:rsidTr="00F96BD9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6"/>
                <w:lang w:val="pt-BR"/>
              </w:rPr>
              <w:t>Analista de Teste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6"/>
                <w:lang w:val="pt-BR"/>
              </w:rPr>
              <w:t>Jomasio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pStyle w:val="Corpodetexto20"/>
              <w:rPr>
                <w:rFonts w:asciiTheme="minorHAnsi" w:hAnsiTheme="minorHAnsi" w:cstheme="minorHAnsi"/>
                <w:b/>
                <w:sz w:val="22"/>
                <w:szCs w:val="26"/>
                <w:lang w:val="pt-BR"/>
              </w:rPr>
            </w:pPr>
            <w:r>
              <w:rPr>
                <w:sz w:val="22"/>
                <w:lang w:val="pt-BR"/>
              </w:rPr>
              <w:t xml:space="preserve">Identifica, prioriza e implementar os casos de </w:t>
            </w:r>
            <w:proofErr w:type="spellStart"/>
            <w:r>
              <w:rPr>
                <w:sz w:val="22"/>
                <w:lang w:val="pt-BR"/>
              </w:rPr>
              <w:t>teste:Avalia</w:t>
            </w:r>
            <w:proofErr w:type="spellEnd"/>
            <w:r>
              <w:rPr>
                <w:sz w:val="22"/>
                <w:lang w:val="pt-BR"/>
              </w:rPr>
              <w:t xml:space="preserve"> a efetividade do esforço de teste</w:t>
            </w:r>
          </w:p>
        </w:tc>
      </w:tr>
      <w:tr w:rsidR="00F96BD9" w:rsidTr="00F96BD9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r>
              <w:rPr>
                <w:sz w:val="22"/>
                <w:lang w:val="pt-BR"/>
              </w:rPr>
              <w:t>Testador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6"/>
                <w:lang w:val="pt-BR"/>
              </w:rPr>
              <w:t>Robinson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Executa os testes:</w:t>
            </w:r>
          </w:p>
          <w:p w:rsidR="00F96BD9" w:rsidRDefault="00F96BD9" w:rsidP="00F96BD9">
            <w:pPr>
              <w:pStyle w:val="Corpodetexto20"/>
              <w:numPr>
                <w:ilvl w:val="0"/>
                <w:numId w:val="38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Executar os testes;</w:t>
            </w:r>
          </w:p>
          <w:p w:rsidR="00F96BD9" w:rsidRDefault="00F96BD9" w:rsidP="00F96BD9">
            <w:pPr>
              <w:pStyle w:val="Corpodetexto20"/>
              <w:numPr>
                <w:ilvl w:val="0"/>
                <w:numId w:val="38"/>
              </w:numPr>
              <w:rPr>
                <w:sz w:val="22"/>
                <w:lang w:val="pt-BR"/>
              </w:rPr>
            </w:pPr>
            <w:proofErr w:type="gramStart"/>
            <w:r>
              <w:rPr>
                <w:sz w:val="22"/>
                <w:lang w:val="pt-BR"/>
              </w:rPr>
              <w:t>registrar</w:t>
            </w:r>
            <w:proofErr w:type="gramEnd"/>
            <w:r>
              <w:rPr>
                <w:sz w:val="22"/>
                <w:lang w:val="pt-BR"/>
              </w:rPr>
              <w:t xml:space="preserve"> os resultados;</w:t>
            </w:r>
          </w:p>
          <w:p w:rsidR="00F96BD9" w:rsidRDefault="00F96BD9" w:rsidP="00F96BD9">
            <w:pPr>
              <w:pStyle w:val="PargrafodaLista"/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sz w:val="22"/>
                <w:szCs w:val="26"/>
                <w:lang w:val="pt-BR"/>
              </w:rPr>
            </w:pPr>
            <w:r>
              <w:rPr>
                <w:sz w:val="22"/>
                <w:lang w:val="pt-BR"/>
              </w:rPr>
              <w:t>Documentar solicitações de mudança</w:t>
            </w:r>
          </w:p>
        </w:tc>
      </w:tr>
      <w:tr w:rsidR="00F96BD9" w:rsidRPr="00293457" w:rsidTr="00F96BD9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Cliente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6"/>
                <w:lang w:val="pt-BR"/>
              </w:rPr>
              <w:t>Ivna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Receber o sistema e validar o software através dos requisitos solicitados</w:t>
            </w:r>
          </w:p>
        </w:tc>
      </w:tr>
    </w:tbl>
    <w:p w:rsidR="00F96BD9" w:rsidRPr="00F96BD9" w:rsidRDefault="00F96BD9" w:rsidP="00F96BD9">
      <w:pPr>
        <w:rPr>
          <w:lang w:val="pt-BR"/>
        </w:rPr>
      </w:pPr>
    </w:p>
    <w:p w:rsidR="009960B3" w:rsidRPr="001D4FEF" w:rsidRDefault="009960B3" w:rsidP="008B4EB7">
      <w:pPr>
        <w:rPr>
          <w:lang w:val="pt-BR"/>
        </w:rPr>
      </w:pPr>
    </w:p>
    <w:p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71" w:name="_Toc242451469"/>
      <w:r w:rsidRPr="001D4FEF">
        <w:rPr>
          <w:rFonts w:ascii="Calibri" w:hAnsi="Calibri"/>
          <w:sz w:val="26"/>
          <w:lang w:val="pt-BR"/>
        </w:rPr>
        <w:lastRenderedPageBreak/>
        <w:t>Necessidade treinamento da equipe</w:t>
      </w:r>
      <w:bookmarkEnd w:id="71"/>
    </w:p>
    <w:p w:rsidR="002732DA" w:rsidRPr="001D4FEF" w:rsidRDefault="002732DA" w:rsidP="002732DA">
      <w:pPr>
        <w:rPr>
          <w:lang w:val="pt-BR"/>
        </w:rPr>
      </w:pPr>
    </w:p>
    <w:p w:rsidR="001D4FEF" w:rsidRPr="001D4FEF" w:rsidRDefault="00E8597F" w:rsidP="00E8597F">
      <w:pPr>
        <w:rPr>
          <w:lang w:val="pt-BR"/>
        </w:rPr>
      </w:pPr>
      <w:r>
        <w:rPr>
          <w:lang w:val="pt-BR"/>
        </w:rPr>
        <w:t xml:space="preserve">Não será necessário treinar a equipe. </w:t>
      </w:r>
      <w:r w:rsidR="001D4FEF" w:rsidRPr="001D4FEF">
        <w:rPr>
          <w:lang w:val="pt-BR"/>
        </w:rPr>
        <w:br w:type="page"/>
      </w:r>
    </w:p>
    <w:p w:rsidR="001D4FEF" w:rsidRPr="001D4FEF" w:rsidRDefault="001D4FEF" w:rsidP="002732DA">
      <w:pPr>
        <w:rPr>
          <w:lang w:val="pt-BR"/>
        </w:rPr>
      </w:pPr>
    </w:p>
    <w:p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72" w:name="_Toc242451470"/>
      <w:r w:rsidRPr="001D4FEF">
        <w:rPr>
          <w:rFonts w:ascii="Calibri" w:hAnsi="Calibri"/>
          <w:sz w:val="26"/>
          <w:lang w:val="pt-BR"/>
        </w:rPr>
        <w:t>Cobertura dos testes</w:t>
      </w:r>
      <w:bookmarkEnd w:id="72"/>
    </w:p>
    <w:p w:rsidR="002732DA" w:rsidRDefault="002732DA" w:rsidP="002732DA">
      <w:pPr>
        <w:rPr>
          <w:lang w:val="pt-BR"/>
        </w:rPr>
      </w:pPr>
    </w:p>
    <w:p w:rsidR="00E8597F" w:rsidRPr="001D4FEF" w:rsidRDefault="00E8597F" w:rsidP="002732DA">
      <w:pPr>
        <w:rPr>
          <w:lang w:val="pt-BR"/>
        </w:rPr>
      </w:pPr>
      <w:r>
        <w:rPr>
          <w:lang w:val="pt-BR"/>
        </w:rPr>
        <w:t>Projeto de testes deverá cobrir todos requisitos levantados definidos no campo 2 deste documento (requisitos a testar).</w:t>
      </w:r>
    </w:p>
    <w:p w:rsidR="001D4FEF" w:rsidRPr="001D4FEF" w:rsidRDefault="001D4FEF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:rsidR="001173B8" w:rsidRPr="001D4FEF" w:rsidRDefault="001173B8" w:rsidP="001173B8">
      <w:pPr>
        <w:pStyle w:val="Ttulo1"/>
        <w:rPr>
          <w:rFonts w:ascii="Calibri" w:hAnsi="Calibri"/>
          <w:szCs w:val="24"/>
          <w:lang w:val="pt-BR"/>
        </w:rPr>
      </w:pPr>
      <w:bookmarkStart w:id="73" w:name="_Toc242451471"/>
      <w:r w:rsidRPr="001D4FEF">
        <w:rPr>
          <w:rFonts w:ascii="Calibri" w:hAnsi="Calibri"/>
          <w:sz w:val="26"/>
          <w:lang w:val="pt-BR"/>
        </w:rPr>
        <w:lastRenderedPageBreak/>
        <w:t>Cronograma</w:t>
      </w:r>
      <w:bookmarkEnd w:id="66"/>
      <w:bookmarkEnd w:id="73"/>
    </w:p>
    <w:p w:rsidR="001173B8" w:rsidRDefault="001173B8" w:rsidP="00CC411E">
      <w:pPr>
        <w:rPr>
          <w:lang w:val="pt-BR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3"/>
        <w:gridCol w:w="1932"/>
        <w:gridCol w:w="1929"/>
      </w:tblGrid>
      <w:tr w:rsidR="00E8597F" w:rsidTr="00193024">
        <w:trPr>
          <w:jc w:val="center"/>
        </w:trPr>
        <w:tc>
          <w:tcPr>
            <w:tcW w:w="2863" w:type="dxa"/>
            <w:shd w:val="clear" w:color="auto" w:fill="BFBFBF" w:themeFill="background1" w:themeFillShade="BF"/>
            <w:vAlign w:val="center"/>
          </w:tcPr>
          <w:p w:rsidR="00E8597F" w:rsidRDefault="00E8597F" w:rsidP="00193024">
            <w:pPr>
              <w:pStyle w:val="Corpodetexto1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32" w:type="dxa"/>
            <w:shd w:val="clear" w:color="auto" w:fill="BFBFBF" w:themeFill="background1" w:themeFillShade="BF"/>
            <w:vAlign w:val="center"/>
          </w:tcPr>
          <w:p w:rsidR="00E8597F" w:rsidRDefault="00E8597F" w:rsidP="00193024">
            <w:pPr>
              <w:pStyle w:val="Corpodetexto1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 de Início</w:t>
            </w:r>
          </w:p>
        </w:tc>
        <w:tc>
          <w:tcPr>
            <w:tcW w:w="1929" w:type="dxa"/>
            <w:shd w:val="clear" w:color="auto" w:fill="BFBFBF" w:themeFill="background1" w:themeFillShade="BF"/>
            <w:vAlign w:val="center"/>
          </w:tcPr>
          <w:p w:rsidR="00E8597F" w:rsidRDefault="00E8597F" w:rsidP="00193024">
            <w:pPr>
              <w:pStyle w:val="Corpodetexto1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 de Término</w:t>
            </w:r>
          </w:p>
        </w:tc>
      </w:tr>
      <w:tr w:rsidR="00E8597F" w:rsidTr="00193024">
        <w:trPr>
          <w:jc w:val="center"/>
        </w:trPr>
        <w:tc>
          <w:tcPr>
            <w:tcW w:w="2863" w:type="dxa"/>
            <w:vAlign w:val="center"/>
          </w:tcPr>
          <w:p w:rsidR="00E8597F" w:rsidRDefault="00E8597F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Plano de testes</w:t>
            </w:r>
          </w:p>
        </w:tc>
        <w:tc>
          <w:tcPr>
            <w:tcW w:w="1932" w:type="dxa"/>
            <w:vAlign w:val="center"/>
          </w:tcPr>
          <w:p w:rsidR="00E8597F" w:rsidRDefault="00BF7BDD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09/04/2015</w:t>
            </w:r>
          </w:p>
        </w:tc>
        <w:tc>
          <w:tcPr>
            <w:tcW w:w="1929" w:type="dxa"/>
            <w:vAlign w:val="center"/>
          </w:tcPr>
          <w:p w:rsidR="00E8597F" w:rsidRDefault="00BF7BDD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16/04/2015</w:t>
            </w:r>
          </w:p>
        </w:tc>
      </w:tr>
      <w:tr w:rsidR="00E8597F" w:rsidTr="00193024">
        <w:trPr>
          <w:jc w:val="center"/>
        </w:trPr>
        <w:tc>
          <w:tcPr>
            <w:tcW w:w="2863" w:type="dxa"/>
            <w:vAlign w:val="center"/>
          </w:tcPr>
          <w:p w:rsidR="00E8597F" w:rsidRDefault="00E8597F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Projeto Teste</w:t>
            </w:r>
          </w:p>
        </w:tc>
        <w:tc>
          <w:tcPr>
            <w:tcW w:w="1932" w:type="dxa"/>
            <w:vAlign w:val="center"/>
          </w:tcPr>
          <w:p w:rsidR="00E8597F" w:rsidRDefault="00BF7BDD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16/04/2015</w:t>
            </w:r>
          </w:p>
        </w:tc>
        <w:tc>
          <w:tcPr>
            <w:tcW w:w="1929" w:type="dxa"/>
            <w:vAlign w:val="center"/>
          </w:tcPr>
          <w:p w:rsidR="00E8597F" w:rsidRDefault="00BF7BDD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23/04/2015</w:t>
            </w:r>
          </w:p>
        </w:tc>
      </w:tr>
      <w:tr w:rsidR="00E8597F" w:rsidTr="00193024">
        <w:trPr>
          <w:jc w:val="center"/>
        </w:trPr>
        <w:tc>
          <w:tcPr>
            <w:tcW w:w="2863" w:type="dxa"/>
            <w:vAlign w:val="center"/>
          </w:tcPr>
          <w:p w:rsidR="00E8597F" w:rsidRDefault="00E8597F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Implementar Teste</w:t>
            </w:r>
          </w:p>
        </w:tc>
        <w:tc>
          <w:tcPr>
            <w:tcW w:w="1932" w:type="dxa"/>
            <w:vAlign w:val="center"/>
          </w:tcPr>
          <w:p w:rsidR="00E8597F" w:rsidRDefault="00BF7BDD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16/04/2015</w:t>
            </w:r>
          </w:p>
        </w:tc>
        <w:tc>
          <w:tcPr>
            <w:tcW w:w="1929" w:type="dxa"/>
            <w:vAlign w:val="center"/>
          </w:tcPr>
          <w:p w:rsidR="00E8597F" w:rsidRDefault="00BF7BDD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23/04/2015</w:t>
            </w:r>
          </w:p>
        </w:tc>
      </w:tr>
      <w:tr w:rsidR="00E8597F" w:rsidTr="00193024">
        <w:trPr>
          <w:jc w:val="center"/>
        </w:trPr>
        <w:tc>
          <w:tcPr>
            <w:tcW w:w="2863" w:type="dxa"/>
            <w:vAlign w:val="center"/>
          </w:tcPr>
          <w:p w:rsidR="00E8597F" w:rsidRDefault="00E8597F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Executar Teste</w:t>
            </w:r>
          </w:p>
        </w:tc>
        <w:tc>
          <w:tcPr>
            <w:tcW w:w="1932" w:type="dxa"/>
            <w:vAlign w:val="center"/>
          </w:tcPr>
          <w:p w:rsidR="00E8597F" w:rsidRDefault="00BF7BDD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23/04/2015</w:t>
            </w:r>
          </w:p>
        </w:tc>
        <w:tc>
          <w:tcPr>
            <w:tcW w:w="1929" w:type="dxa"/>
            <w:vAlign w:val="center"/>
          </w:tcPr>
          <w:p w:rsidR="00E8597F" w:rsidRDefault="00BF7BDD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30/04/2015</w:t>
            </w:r>
          </w:p>
        </w:tc>
      </w:tr>
      <w:tr w:rsidR="00E8597F" w:rsidTr="00193024">
        <w:trPr>
          <w:jc w:val="center"/>
        </w:trPr>
        <w:tc>
          <w:tcPr>
            <w:tcW w:w="2863" w:type="dxa"/>
            <w:vAlign w:val="center"/>
          </w:tcPr>
          <w:p w:rsidR="00E8597F" w:rsidRDefault="00E8597F" w:rsidP="00193024">
            <w:pPr>
              <w:pStyle w:val="Corpodetexto1"/>
              <w:jc w:val="center"/>
              <w:rPr>
                <w:sz w:val="22"/>
              </w:rPr>
            </w:pPr>
            <w:r>
              <w:rPr>
                <w:sz w:val="22"/>
              </w:rPr>
              <w:t>Avaliar Teste</w:t>
            </w:r>
          </w:p>
        </w:tc>
        <w:tc>
          <w:tcPr>
            <w:tcW w:w="1932" w:type="dxa"/>
            <w:vAlign w:val="center"/>
          </w:tcPr>
          <w:p w:rsidR="00E8597F" w:rsidRDefault="00BF7BDD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30/04/2015</w:t>
            </w:r>
          </w:p>
        </w:tc>
        <w:tc>
          <w:tcPr>
            <w:tcW w:w="1929" w:type="dxa"/>
            <w:vAlign w:val="center"/>
          </w:tcPr>
          <w:p w:rsidR="00E8597F" w:rsidRDefault="00BF7BDD" w:rsidP="00DC400E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</w:t>
            </w:r>
            <w:r w:rsidR="00DC400E">
              <w:rPr>
                <w:sz w:val="22"/>
                <w:lang w:val="pt-BR"/>
              </w:rPr>
              <w:t>5</w:t>
            </w:r>
            <w:r>
              <w:rPr>
                <w:sz w:val="22"/>
                <w:lang w:val="pt-BR"/>
              </w:rPr>
              <w:t>/05/2015</w:t>
            </w:r>
          </w:p>
        </w:tc>
      </w:tr>
    </w:tbl>
    <w:p w:rsidR="00E8597F" w:rsidRPr="004349A4" w:rsidRDefault="00E8597F" w:rsidP="00CC411E">
      <w:pPr>
        <w:rPr>
          <w:lang w:val="pt-BR"/>
        </w:rPr>
      </w:pPr>
      <w:bookmarkStart w:id="74" w:name="_GoBack"/>
      <w:bookmarkEnd w:id="74"/>
    </w:p>
    <w:sectPr w:rsidR="00E8597F" w:rsidRPr="004349A4" w:rsidSect="001173B8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187" w:rsidRDefault="00464187">
      <w:pPr>
        <w:spacing w:line="240" w:lineRule="auto"/>
      </w:pPr>
      <w:r>
        <w:separator/>
      </w:r>
    </w:p>
  </w:endnote>
  <w:endnote w:type="continuationSeparator" w:id="0">
    <w:p w:rsidR="00464187" w:rsidRDefault="004641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024" w:rsidRDefault="0019302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024" w:rsidRDefault="0019302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187" w:rsidRDefault="00464187">
      <w:pPr>
        <w:spacing w:line="240" w:lineRule="auto"/>
      </w:pPr>
      <w:r>
        <w:separator/>
      </w:r>
    </w:p>
  </w:footnote>
  <w:footnote w:type="continuationSeparator" w:id="0">
    <w:p w:rsidR="00464187" w:rsidRDefault="004641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024" w:rsidRDefault="00193024">
    <w:pPr>
      <w:pBdr>
        <w:top w:val="single" w:sz="6" w:space="1" w:color="auto"/>
      </w:pBdr>
    </w:pPr>
  </w:p>
  <w:p w:rsidR="00193024" w:rsidRDefault="00193024">
    <w:pPr>
      <w:pStyle w:val="Cabealho"/>
    </w:pPr>
  </w:p>
  <w:p w:rsidR="00193024" w:rsidRDefault="00193024"/>
  <w:p w:rsidR="00193024" w:rsidRDefault="0019302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024" w:rsidRDefault="0019302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024" w:rsidRDefault="0019302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CFD7150"/>
    <w:multiLevelType w:val="hybridMultilevel"/>
    <w:tmpl w:val="AF28F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7718E"/>
    <w:multiLevelType w:val="hybridMultilevel"/>
    <w:tmpl w:val="65922D58"/>
    <w:lvl w:ilvl="0" w:tplc="7BCE19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AEFD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18AF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AC9B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223D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88F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2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5281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666CC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D307343"/>
    <w:multiLevelType w:val="hybridMultilevel"/>
    <w:tmpl w:val="F02C5A14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16553A0"/>
    <w:multiLevelType w:val="hybridMultilevel"/>
    <w:tmpl w:val="C3B8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6EB2C5A"/>
    <w:multiLevelType w:val="hybridMultilevel"/>
    <w:tmpl w:val="43D4AB28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9E166F3"/>
    <w:multiLevelType w:val="hybridMultilevel"/>
    <w:tmpl w:val="BF78F5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AE06D8"/>
    <w:multiLevelType w:val="hybridMultilevel"/>
    <w:tmpl w:val="F24E4D78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343612"/>
    <w:multiLevelType w:val="hybridMultilevel"/>
    <w:tmpl w:val="1D7A2104"/>
    <w:lvl w:ilvl="0" w:tplc="A46E7FD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528E25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FB8F1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16F2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96EAC5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350C9F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BC696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2E48D3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1D8CCB0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2">
    <w:nsid w:val="4536748C"/>
    <w:multiLevelType w:val="hybridMultilevel"/>
    <w:tmpl w:val="3620CE8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4D07E2D"/>
    <w:multiLevelType w:val="hybridMultilevel"/>
    <w:tmpl w:val="90161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54E4C1D"/>
    <w:multiLevelType w:val="hybridMultilevel"/>
    <w:tmpl w:val="77C653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A73E31"/>
    <w:multiLevelType w:val="hybridMultilevel"/>
    <w:tmpl w:val="3A9A9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78F506F"/>
    <w:multiLevelType w:val="hybridMultilevel"/>
    <w:tmpl w:val="E4C04308"/>
    <w:lvl w:ilvl="0" w:tplc="BE86BE1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BF92B9D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4102A4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48E85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BCE41B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B5AB3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E18CCD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9A211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B72399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5A484C5A"/>
    <w:multiLevelType w:val="hybridMultilevel"/>
    <w:tmpl w:val="B2AAD6F0"/>
    <w:lvl w:ilvl="0" w:tplc="47029A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D406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8E66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2A3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462E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468FB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F0D2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684F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29A6D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D070E9C"/>
    <w:multiLevelType w:val="hybridMultilevel"/>
    <w:tmpl w:val="74D6ADBA"/>
    <w:lvl w:ilvl="0" w:tplc="0A4ED442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6DAA987C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3B547584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CFD6C348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3C448BF2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4C90BCDA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A0520876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AD6FED8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2F9CCE2A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19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6355F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8205A90"/>
    <w:multiLevelType w:val="hybridMultilevel"/>
    <w:tmpl w:val="0C66034A"/>
    <w:lvl w:ilvl="0" w:tplc="643A60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84E7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44C0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24B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C4C6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66C0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880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3887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1257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BDA5BF4"/>
    <w:multiLevelType w:val="hybridMultilevel"/>
    <w:tmpl w:val="F02C5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C444A37"/>
    <w:multiLevelType w:val="hybridMultilevel"/>
    <w:tmpl w:val="C65E9804"/>
    <w:lvl w:ilvl="0" w:tplc="ABF43C36">
      <w:start w:val="1"/>
      <w:numFmt w:val="bullet"/>
      <w:lvlText w:val="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1" w:tplc="73340DB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B3A8A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A0002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8A0E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2B433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BECD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C4C6D2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9DADC0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70444391"/>
    <w:multiLevelType w:val="hybridMultilevel"/>
    <w:tmpl w:val="82EC0F9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1D12AC9"/>
    <w:multiLevelType w:val="hybridMultilevel"/>
    <w:tmpl w:val="DC9E4022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1D4300E"/>
    <w:multiLevelType w:val="hybridMultilevel"/>
    <w:tmpl w:val="8C62209E"/>
    <w:lvl w:ilvl="0" w:tplc="895CF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62C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4D406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222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8EC1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222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1C78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0E90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66D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20A4A1D"/>
    <w:multiLevelType w:val="multilevel"/>
    <w:tmpl w:val="35904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sti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B3D20E2"/>
    <w:multiLevelType w:val="hybridMultilevel"/>
    <w:tmpl w:val="8D5C81AC"/>
    <w:lvl w:ilvl="0" w:tplc="6B82F1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87D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E88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208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5A4F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E20F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C2D6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9E67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5BC14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1"/>
  </w:num>
  <w:num w:numId="5">
    <w:abstractNumId w:val="10"/>
  </w:num>
  <w:num w:numId="6">
    <w:abstractNumId w:val="23"/>
  </w:num>
  <w:num w:numId="7">
    <w:abstractNumId w:val="29"/>
  </w:num>
  <w:num w:numId="8">
    <w:abstractNumId w:val="2"/>
  </w:num>
  <w:num w:numId="9">
    <w:abstractNumId w:val="26"/>
  </w:num>
  <w:num w:numId="10">
    <w:abstractNumId w:val="21"/>
  </w:num>
  <w:num w:numId="11">
    <w:abstractNumId w:val="16"/>
  </w:num>
  <w:num w:numId="12">
    <w:abstractNumId w:val="17"/>
  </w:num>
  <w:num w:numId="13">
    <w:abstractNumId w:val="18"/>
  </w:num>
  <w:num w:numId="14">
    <w:abstractNumId w:val="19"/>
  </w:num>
  <w:num w:numId="15">
    <w:abstractNumId w:val="20"/>
  </w:num>
  <w:num w:numId="16">
    <w:abstractNumId w:val="27"/>
  </w:num>
  <w:num w:numId="17">
    <w:abstractNumId w:val="25"/>
  </w:num>
  <w:num w:numId="18">
    <w:abstractNumId w:val="24"/>
  </w:num>
  <w:num w:numId="19">
    <w:abstractNumId w:val="7"/>
  </w:num>
  <w:num w:numId="20">
    <w:abstractNumId w:val="22"/>
  </w:num>
  <w:num w:numId="21">
    <w:abstractNumId w:val="4"/>
  </w:num>
  <w:num w:numId="22">
    <w:abstractNumId w:val="12"/>
  </w:num>
  <w:num w:numId="23">
    <w:abstractNumId w:val="15"/>
  </w:num>
  <w:num w:numId="24">
    <w:abstractNumId w:val="13"/>
  </w:num>
  <w:num w:numId="25">
    <w:abstractNumId w:val="5"/>
  </w:num>
  <w:num w:numId="26">
    <w:abstractNumId w:val="9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6"/>
  </w:num>
  <w:num w:numId="32">
    <w:abstractNumId w:val="3"/>
  </w:num>
  <w:num w:numId="33">
    <w:abstractNumId w:val="28"/>
  </w:num>
  <w:num w:numId="34">
    <w:abstractNumId w:val="8"/>
  </w:num>
  <w:num w:numId="35">
    <w:abstractNumId w:val="1"/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</w:num>
  <w:num w:numId="38">
    <w:abstractNumId w:val="2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6374"/>
    <w:rsid w:val="0005307C"/>
    <w:rsid w:val="000617CC"/>
    <w:rsid w:val="00084E33"/>
    <w:rsid w:val="0009106A"/>
    <w:rsid w:val="000B0543"/>
    <w:rsid w:val="000B3506"/>
    <w:rsid w:val="000D5A8A"/>
    <w:rsid w:val="0010379D"/>
    <w:rsid w:val="001173B8"/>
    <w:rsid w:val="0016692A"/>
    <w:rsid w:val="00193024"/>
    <w:rsid w:val="001B0575"/>
    <w:rsid w:val="001B375D"/>
    <w:rsid w:val="001B3945"/>
    <w:rsid w:val="001D4FEF"/>
    <w:rsid w:val="002047DC"/>
    <w:rsid w:val="00227DBD"/>
    <w:rsid w:val="002669DD"/>
    <w:rsid w:val="002732DA"/>
    <w:rsid w:val="00286506"/>
    <w:rsid w:val="00293457"/>
    <w:rsid w:val="00293D25"/>
    <w:rsid w:val="00296374"/>
    <w:rsid w:val="002D1698"/>
    <w:rsid w:val="002F5CAC"/>
    <w:rsid w:val="003217B3"/>
    <w:rsid w:val="00326745"/>
    <w:rsid w:val="00354A5F"/>
    <w:rsid w:val="00372D36"/>
    <w:rsid w:val="0038508A"/>
    <w:rsid w:val="003E64A3"/>
    <w:rsid w:val="0040603F"/>
    <w:rsid w:val="00464187"/>
    <w:rsid w:val="00475678"/>
    <w:rsid w:val="00493ED9"/>
    <w:rsid w:val="004D48C0"/>
    <w:rsid w:val="004E2B5B"/>
    <w:rsid w:val="00522B1B"/>
    <w:rsid w:val="005561BF"/>
    <w:rsid w:val="00562868"/>
    <w:rsid w:val="00564F18"/>
    <w:rsid w:val="00592CCF"/>
    <w:rsid w:val="005F3425"/>
    <w:rsid w:val="00673EF3"/>
    <w:rsid w:val="0067788C"/>
    <w:rsid w:val="00685880"/>
    <w:rsid w:val="006878C2"/>
    <w:rsid w:val="006968C7"/>
    <w:rsid w:val="006B4F87"/>
    <w:rsid w:val="006D365A"/>
    <w:rsid w:val="0074521A"/>
    <w:rsid w:val="007879C3"/>
    <w:rsid w:val="007965F7"/>
    <w:rsid w:val="007A0172"/>
    <w:rsid w:val="007A38F1"/>
    <w:rsid w:val="007B4680"/>
    <w:rsid w:val="0081191E"/>
    <w:rsid w:val="00812F88"/>
    <w:rsid w:val="00824144"/>
    <w:rsid w:val="00825DD2"/>
    <w:rsid w:val="00840FE3"/>
    <w:rsid w:val="00846CB8"/>
    <w:rsid w:val="0089544C"/>
    <w:rsid w:val="008967DA"/>
    <w:rsid w:val="008A48CF"/>
    <w:rsid w:val="008B4EB7"/>
    <w:rsid w:val="008D289F"/>
    <w:rsid w:val="008E7950"/>
    <w:rsid w:val="008F11E5"/>
    <w:rsid w:val="00915622"/>
    <w:rsid w:val="00924BAC"/>
    <w:rsid w:val="009355E1"/>
    <w:rsid w:val="009759D7"/>
    <w:rsid w:val="009861B5"/>
    <w:rsid w:val="00992B3B"/>
    <w:rsid w:val="009960B3"/>
    <w:rsid w:val="009D3D4F"/>
    <w:rsid w:val="009E175B"/>
    <w:rsid w:val="009F7193"/>
    <w:rsid w:val="00A46269"/>
    <w:rsid w:val="00A540B7"/>
    <w:rsid w:val="00A86C0F"/>
    <w:rsid w:val="00AB6223"/>
    <w:rsid w:val="00AD527F"/>
    <w:rsid w:val="00AD608A"/>
    <w:rsid w:val="00B062B3"/>
    <w:rsid w:val="00B20DA1"/>
    <w:rsid w:val="00B24E78"/>
    <w:rsid w:val="00B7019B"/>
    <w:rsid w:val="00BA3CB6"/>
    <w:rsid w:val="00BB73EC"/>
    <w:rsid w:val="00BC3C52"/>
    <w:rsid w:val="00BD25C5"/>
    <w:rsid w:val="00BF7BDD"/>
    <w:rsid w:val="00C27925"/>
    <w:rsid w:val="00C46157"/>
    <w:rsid w:val="00C72083"/>
    <w:rsid w:val="00C72CF6"/>
    <w:rsid w:val="00CB23E7"/>
    <w:rsid w:val="00CC29BA"/>
    <w:rsid w:val="00CC411E"/>
    <w:rsid w:val="00CD0E8A"/>
    <w:rsid w:val="00CF2D0D"/>
    <w:rsid w:val="00D05117"/>
    <w:rsid w:val="00D16C57"/>
    <w:rsid w:val="00D2657F"/>
    <w:rsid w:val="00D272CD"/>
    <w:rsid w:val="00D769F7"/>
    <w:rsid w:val="00D87C06"/>
    <w:rsid w:val="00DB1351"/>
    <w:rsid w:val="00DC400E"/>
    <w:rsid w:val="00DE1DA4"/>
    <w:rsid w:val="00DF4EBB"/>
    <w:rsid w:val="00E0247F"/>
    <w:rsid w:val="00E43331"/>
    <w:rsid w:val="00E445D7"/>
    <w:rsid w:val="00E61FFE"/>
    <w:rsid w:val="00E8597F"/>
    <w:rsid w:val="00E911BC"/>
    <w:rsid w:val="00E940D6"/>
    <w:rsid w:val="00EB108D"/>
    <w:rsid w:val="00EF792B"/>
    <w:rsid w:val="00F21ED8"/>
    <w:rsid w:val="00F26F0E"/>
    <w:rsid w:val="00F378B6"/>
    <w:rsid w:val="00F4479D"/>
    <w:rsid w:val="00F47F03"/>
    <w:rsid w:val="00F70332"/>
    <w:rsid w:val="00F81F06"/>
    <w:rsid w:val="00F822A2"/>
    <w:rsid w:val="00F96BCE"/>
    <w:rsid w:val="00F96BD9"/>
    <w:rsid w:val="00FD3B9D"/>
    <w:rsid w:val="00FE3A4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2375E87-5446-4D82-91ED-D98EA2C2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16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16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  <w:style w:type="paragraph" w:customStyle="1" w:styleId="Corpodetexto20">
    <w:name w:val="Corpo de texto2"/>
    <w:rsid w:val="009759D7"/>
    <w:pPr>
      <w:keepLines/>
      <w:spacing w:after="120" w:line="220" w:lineRule="atLeast"/>
    </w:pPr>
    <w:rPr>
      <w:lang w:val="en-GB" w:eastAsia="en-US"/>
    </w:rPr>
  </w:style>
  <w:style w:type="character" w:customStyle="1" w:styleId="Ttulo1Char">
    <w:name w:val="Título 1 Char"/>
    <w:basedOn w:val="Fontepargpadro"/>
    <w:link w:val="Ttulo1"/>
    <w:rsid w:val="00F96BD9"/>
    <w:rPr>
      <w:rFonts w:ascii="Arial" w:hAnsi="Arial"/>
      <w:b/>
      <w:sz w:val="24"/>
      <w:lang w:val="en-US" w:eastAsia="en-US"/>
    </w:rPr>
  </w:style>
  <w:style w:type="paragraph" w:styleId="PargrafodaLista">
    <w:name w:val="List Paragraph"/>
    <w:basedOn w:val="Normal"/>
    <w:qFormat/>
    <w:rsid w:val="00F96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</Template>
  <TotalTime>706</TotalTime>
  <Pages>14</Pages>
  <Words>1725</Words>
  <Characters>9321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</vt:lpstr>
      <vt:lpstr>Plano de Teste</vt:lpstr>
    </vt:vector>
  </TitlesOfParts>
  <Company>Tech Tur</Company>
  <LinksUpToDate>false</LinksUpToDate>
  <CharactersWithSpaces>11024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lastModifiedBy>Robinson Costa</cp:lastModifiedBy>
  <cp:revision>30</cp:revision>
  <cp:lastPrinted>2004-07-30T18:38:00Z</cp:lastPrinted>
  <dcterms:created xsi:type="dcterms:W3CDTF">2015-04-23T02:44:00Z</dcterms:created>
  <dcterms:modified xsi:type="dcterms:W3CDTF">2015-06-04T05:45:00Z</dcterms:modified>
</cp:coreProperties>
</file>